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9E7CFA" w14:textId="158FC632" w:rsidR="00666780" w:rsidRDefault="00666780" w:rsidP="00644E36">
      <w:pPr>
        <w:spacing w:after="240"/>
        <w:jc w:val="center"/>
        <w:rPr>
          <w:b/>
          <w:bCs/>
          <w:sz w:val="28"/>
          <w:szCs w:val="28"/>
          <w:lang w:val="fr-FR"/>
        </w:rPr>
      </w:pPr>
      <w:bookmarkStart w:id="0" w:name="_GoBack"/>
      <w:r>
        <w:rPr>
          <w:noProof/>
          <w:lang w:val="fr-FR" w:eastAsia="fr-FR"/>
        </w:rPr>
        <w:drawing>
          <wp:anchor distT="0" distB="0" distL="114300" distR="114300" simplePos="0" relativeHeight="251659264" behindDoc="1" locked="0" layoutInCell="1" allowOverlap="1" wp14:anchorId="25A6B12E" wp14:editId="7A24DF95">
            <wp:simplePos x="0" y="0"/>
            <wp:positionH relativeFrom="margin">
              <wp:align>center</wp:align>
            </wp:positionH>
            <wp:positionV relativeFrom="paragraph">
              <wp:posOffset>-429102</wp:posOffset>
            </wp:positionV>
            <wp:extent cx="2353945" cy="802005"/>
            <wp:effectExtent l="0" t="0" r="8255" b="0"/>
            <wp:wrapNone/>
            <wp:docPr id="55" name="Image 55" descr="L’ICESCO appelle les Etats membres à utiliser les minarets et les lieux de culte pour sensibiliser au risque du Covid-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’ICESCO appelle les Etats membres à utiliser les minarets et les lieux de culte pour sensibiliser au risque du Covid-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23" b="18734"/>
                    <a:stretch/>
                  </pic:blipFill>
                  <pic:spPr bwMode="auto">
                    <a:xfrm>
                      <a:off x="0" y="0"/>
                      <a:ext cx="2353945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14:paraId="61DA0BEC" w14:textId="620F20C4" w:rsidR="00E55AE1" w:rsidRPr="00A61A5E" w:rsidRDefault="00666780" w:rsidP="00666780">
      <w:pPr>
        <w:spacing w:before="240" w:after="240"/>
        <w:jc w:val="center"/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</w:pPr>
      <w:r w:rsidRPr="00A61A5E">
        <w:rPr>
          <w:rFonts w:ascii="Copperplate Gothic Bold" w:hAnsi="Copperplate Gothic Bold"/>
          <w:b/>
          <w:bCs/>
          <w:sz w:val="24"/>
          <w:szCs w:val="24"/>
          <w:lang w:val="fr-FR"/>
        </w:rPr>
        <w:t>Atelier</w:t>
      </w:r>
      <w:r w:rsidRPr="00A61A5E">
        <w:rPr>
          <w:rFonts w:ascii="Copperplate Gothic Bold" w:hAnsi="Copperplate Gothic Bold"/>
          <w:b/>
          <w:bCs/>
          <w:sz w:val="24"/>
          <w:szCs w:val="24"/>
          <w:lang w:val="fr-FR"/>
        </w:rPr>
        <w:br/>
        <w:t>« </w:t>
      </w:r>
      <w:r w:rsidR="00E55AE1" w:rsidRPr="00A61A5E">
        <w:rPr>
          <w:rFonts w:ascii="Copperplate Gothic Bold" w:hAnsi="Copperplate Gothic Bold"/>
          <w:b/>
          <w:bCs/>
          <w:sz w:val="24"/>
          <w:szCs w:val="24"/>
          <w:lang w:val="fr-FR"/>
        </w:rPr>
        <w:t xml:space="preserve">Conception et développement de projets </w:t>
      </w:r>
      <w:bookmarkStart w:id="1" w:name="_Hlk88129963"/>
      <w:r w:rsidR="00E55AE1" w:rsidRPr="00A61A5E">
        <w:rPr>
          <w:rFonts w:ascii="Copperplate Gothic Bold" w:hAnsi="Copperplate Gothic Bold"/>
          <w:b/>
          <w:bCs/>
          <w:sz w:val="24"/>
          <w:szCs w:val="24"/>
          <w:lang w:val="fr-FR"/>
        </w:rPr>
        <w:t>de formation et d'apprentissage en ligne et de production de cours en ligne</w:t>
      </w:r>
      <w:bookmarkEnd w:id="1"/>
      <w:r w:rsidRPr="00A61A5E">
        <w:rPr>
          <w:rFonts w:ascii="Copperplate Gothic Bold" w:hAnsi="Copperplate Gothic Bold"/>
          <w:b/>
          <w:bCs/>
          <w:sz w:val="24"/>
          <w:szCs w:val="24"/>
          <w:lang w:val="fr-FR"/>
        </w:rPr>
        <w:t> »</w:t>
      </w:r>
    </w:p>
    <w:p w14:paraId="5192CFEB" w14:textId="14B3AEBA" w:rsidR="000D26C2" w:rsidRPr="00A61A5E" w:rsidRDefault="000D26C2" w:rsidP="00C43692">
      <w:pPr>
        <w:pStyle w:val="Paragraphedeliste"/>
        <w:numPr>
          <w:ilvl w:val="0"/>
          <w:numId w:val="2"/>
        </w:numPr>
        <w:spacing w:before="240" w:after="240"/>
        <w:jc w:val="both"/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</w:pPr>
      <w:r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 xml:space="preserve">Contexte </w:t>
      </w:r>
      <w:r w:rsidR="003F44AF"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&amp; Justificatif</w:t>
      </w:r>
      <w:r w:rsidR="00242F73"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s</w:t>
      </w:r>
      <w:r w:rsidR="003F44AF"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 :</w:t>
      </w:r>
    </w:p>
    <w:p w14:paraId="7AE59A94" w14:textId="13718078" w:rsidR="00395643" w:rsidRPr="00506818" w:rsidRDefault="00395643" w:rsidP="00FA2141">
      <w:pPr>
        <w:spacing w:after="240"/>
        <w:ind w:left="-76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ab/>
      </w:r>
      <w:r w:rsidR="00F2026A">
        <w:rPr>
          <w:rFonts w:asciiTheme="majorBidi" w:hAnsiTheme="majorBidi" w:cstheme="majorBidi"/>
          <w:sz w:val="28"/>
          <w:szCs w:val="28"/>
          <w:lang w:val="fr-FR"/>
        </w:rPr>
        <w:tab/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 xml:space="preserve">L'avènement des </w:t>
      </w:r>
      <w:r w:rsidR="00F2026A">
        <w:rPr>
          <w:rFonts w:asciiTheme="majorBidi" w:hAnsiTheme="majorBidi" w:cstheme="majorBidi"/>
          <w:sz w:val="28"/>
          <w:szCs w:val="28"/>
          <w:lang w:val="fr-FR"/>
        </w:rPr>
        <w:t>T</w:t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>echnologies de l'</w:t>
      </w:r>
      <w:r w:rsidR="00F2026A">
        <w:rPr>
          <w:rFonts w:asciiTheme="majorBidi" w:hAnsiTheme="majorBidi" w:cstheme="majorBidi"/>
          <w:sz w:val="28"/>
          <w:szCs w:val="28"/>
          <w:lang w:val="fr-FR"/>
        </w:rPr>
        <w:t>I</w:t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 xml:space="preserve">nformation et de la </w:t>
      </w:r>
      <w:r w:rsidR="00F2026A">
        <w:rPr>
          <w:rFonts w:asciiTheme="majorBidi" w:hAnsiTheme="majorBidi" w:cstheme="majorBidi"/>
          <w:sz w:val="28"/>
          <w:szCs w:val="28"/>
          <w:lang w:val="fr-FR"/>
        </w:rPr>
        <w:t>C</w:t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 xml:space="preserve">ommunication (TIC) a entraîné une révolution dans de nombreux domaines, y compris l'éducation. </w:t>
      </w:r>
      <w:r w:rsidR="009B556A">
        <w:rPr>
          <w:rFonts w:asciiTheme="majorBidi" w:hAnsiTheme="majorBidi" w:cstheme="majorBidi"/>
          <w:sz w:val="28"/>
          <w:szCs w:val="28"/>
          <w:lang w:val="fr-FR"/>
        </w:rPr>
        <w:t>Ainsi, l</w:t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 xml:space="preserve">'utilisation de ces technologies a ouvert de nouvelles possibilités pour </w:t>
      </w:r>
      <w:r w:rsidR="007443F9">
        <w:rPr>
          <w:rFonts w:asciiTheme="majorBidi" w:hAnsiTheme="majorBidi" w:cstheme="majorBidi"/>
          <w:sz w:val="28"/>
          <w:szCs w:val="28"/>
          <w:lang w:val="fr-FR"/>
        </w:rPr>
        <w:t>tous les acteurs éducatifs</w:t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 xml:space="preserve">, notamment la possibilité d'accéder à des </w:t>
      </w:r>
      <w:r w:rsidR="00FA2141">
        <w:rPr>
          <w:rFonts w:asciiTheme="majorBidi" w:hAnsiTheme="majorBidi" w:cstheme="majorBidi"/>
          <w:sz w:val="28"/>
          <w:szCs w:val="28"/>
          <w:lang w:val="fr-FR"/>
        </w:rPr>
        <w:t xml:space="preserve">ressources et des </w:t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 xml:space="preserve">cours à distance en ligne. Les cours à distance en ligne sont de plus en plus </w:t>
      </w:r>
      <w:r w:rsidR="00D752B2">
        <w:rPr>
          <w:rFonts w:asciiTheme="majorBidi" w:hAnsiTheme="majorBidi" w:cstheme="majorBidi"/>
          <w:sz w:val="28"/>
          <w:szCs w:val="28"/>
          <w:lang w:val="fr-FR"/>
        </w:rPr>
        <w:t>sollicités</w:t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 xml:space="preserve"> et sont devenus </w:t>
      </w:r>
      <w:r w:rsidR="00D752B2">
        <w:rPr>
          <w:rFonts w:asciiTheme="majorBidi" w:hAnsiTheme="majorBidi" w:cstheme="majorBidi"/>
          <w:sz w:val="28"/>
          <w:szCs w:val="28"/>
          <w:lang w:val="fr-FR"/>
        </w:rPr>
        <w:t xml:space="preserve">même </w:t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>une alternative viable à l'enseignement traditionnel en présentiel dans de nombreuses situations, y compris dans les situations d'urgence telles que l</w:t>
      </w:r>
      <w:r w:rsidR="00FA2141">
        <w:rPr>
          <w:rFonts w:asciiTheme="majorBidi" w:hAnsiTheme="majorBidi" w:cstheme="majorBidi"/>
          <w:sz w:val="28"/>
          <w:szCs w:val="28"/>
          <w:lang w:val="fr-FR"/>
        </w:rPr>
        <w:t>es</w:t>
      </w:r>
      <w:r w:rsidR="00F2026A" w:rsidRPr="00F2026A">
        <w:rPr>
          <w:rFonts w:asciiTheme="majorBidi" w:hAnsiTheme="majorBidi" w:cstheme="majorBidi"/>
          <w:sz w:val="28"/>
          <w:szCs w:val="28"/>
          <w:lang w:val="fr-FR"/>
        </w:rPr>
        <w:t xml:space="preserve"> pandémie</w:t>
      </w:r>
      <w:r w:rsidR="00FA2141">
        <w:rPr>
          <w:rFonts w:asciiTheme="majorBidi" w:hAnsiTheme="majorBidi" w:cstheme="majorBidi"/>
          <w:sz w:val="28"/>
          <w:szCs w:val="28"/>
          <w:lang w:val="fr-FR"/>
        </w:rPr>
        <w:t>s, les désastres naturels et les guerres.</w:t>
      </w:r>
      <w:r w:rsidR="000D26C2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D752B2">
        <w:rPr>
          <w:rFonts w:asciiTheme="majorBidi" w:hAnsiTheme="majorBidi" w:cstheme="majorBidi"/>
          <w:sz w:val="28"/>
          <w:szCs w:val="28"/>
          <w:lang w:val="fr-FR"/>
        </w:rPr>
        <w:t>En effet, certains</w:t>
      </w:r>
      <w:r w:rsidR="000D26C2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pays se sont engagés dans des plans d’urgence pour assurer la continuité des services éducatifs</w:t>
      </w:r>
      <w:r w:rsidR="00FA2141">
        <w:rPr>
          <w:rFonts w:asciiTheme="majorBidi" w:hAnsiTheme="majorBidi" w:cstheme="majorBidi"/>
          <w:sz w:val="28"/>
          <w:szCs w:val="28"/>
          <w:lang w:val="fr-FR"/>
        </w:rPr>
        <w:t xml:space="preserve"> dans de telles situations</w:t>
      </w:r>
      <w:r w:rsidR="000D26C2" w:rsidRPr="00506818">
        <w:rPr>
          <w:rFonts w:asciiTheme="majorBidi" w:hAnsiTheme="majorBidi" w:cstheme="majorBidi"/>
          <w:sz w:val="28"/>
          <w:szCs w:val="28"/>
          <w:lang w:val="fr-FR"/>
        </w:rPr>
        <w:t xml:space="preserve">, à travers l’utilisation des TIC et le recours à l'enseignement à distance ou à une combinaison du présentiel réduit et de l’enseignement à distance simultané ou asynchrone. C’est ainsi que la scène éducative a été témoin de nombreuses initiatives pour adapter et développer les programmes, outils et équipements nécessaires, et pour qualifier les acteurs éducatifs, à travers des projets innovants utilisant les technologies modernes et développant des ressources </w:t>
      </w:r>
      <w:r w:rsidR="00725845" w:rsidRPr="00506818">
        <w:rPr>
          <w:rFonts w:asciiTheme="majorBidi" w:hAnsiTheme="majorBidi" w:cstheme="majorBidi"/>
          <w:sz w:val="28"/>
          <w:szCs w:val="28"/>
          <w:lang w:val="fr-FR"/>
        </w:rPr>
        <w:t>multimédia</w:t>
      </w:r>
      <w:r w:rsidR="00793DEF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en ligne</w:t>
      </w:r>
      <w:r w:rsidR="000D26C2" w:rsidRPr="00506818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3C266DA5" w14:textId="79C488C8" w:rsidR="000D26C2" w:rsidRPr="00506818" w:rsidRDefault="00395643" w:rsidP="00395643">
      <w:pPr>
        <w:spacing w:after="240"/>
        <w:ind w:left="-76"/>
        <w:jc w:val="both"/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ab/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ab/>
      </w:r>
      <w:r w:rsidR="00793DEF" w:rsidRPr="00506818">
        <w:rPr>
          <w:rFonts w:asciiTheme="majorBidi" w:hAnsiTheme="majorBidi" w:cstheme="majorBidi"/>
          <w:sz w:val="28"/>
          <w:szCs w:val="28"/>
          <w:lang w:val="fr-FR"/>
        </w:rPr>
        <w:t xml:space="preserve">Cet atelier de formation s’inscrit dans cette dynamique </w:t>
      </w:r>
      <w:r w:rsidR="001C73D3" w:rsidRPr="00506818">
        <w:rPr>
          <w:rFonts w:asciiTheme="majorBidi" w:hAnsiTheme="majorBidi" w:cstheme="majorBidi"/>
          <w:sz w:val="28"/>
          <w:szCs w:val="28"/>
          <w:lang w:val="fr-FR"/>
        </w:rPr>
        <w:t xml:space="preserve">et se </w:t>
      </w:r>
      <w:r w:rsidR="002C6593" w:rsidRPr="00506818">
        <w:rPr>
          <w:rFonts w:asciiTheme="majorBidi" w:hAnsiTheme="majorBidi" w:cstheme="majorBidi"/>
          <w:sz w:val="28"/>
          <w:szCs w:val="28"/>
          <w:lang w:val="fr-FR"/>
        </w:rPr>
        <w:t>fixe</w:t>
      </w:r>
      <w:r w:rsidR="001C73D3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comme objectif </w:t>
      </w:r>
      <w:r w:rsidR="000E4D6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général </w:t>
      </w:r>
      <w:r w:rsidR="001C73D3" w:rsidRPr="00506818">
        <w:rPr>
          <w:rFonts w:asciiTheme="majorBidi" w:hAnsiTheme="majorBidi" w:cstheme="majorBidi"/>
          <w:sz w:val="28"/>
          <w:szCs w:val="28"/>
          <w:lang w:val="fr-FR"/>
        </w:rPr>
        <w:t xml:space="preserve">de </w:t>
      </w:r>
      <w:r w:rsidR="0013199A" w:rsidRPr="00506818">
        <w:rPr>
          <w:rFonts w:asciiTheme="majorBidi" w:hAnsiTheme="majorBidi" w:cstheme="majorBidi"/>
          <w:i/>
          <w:iCs/>
          <w:sz w:val="28"/>
          <w:szCs w:val="28"/>
          <w:lang w:val="fr-FR"/>
        </w:rPr>
        <w:t xml:space="preserve">contribuer au </w:t>
      </w:r>
      <w:r w:rsidR="0013199A"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 xml:space="preserve">soutien des efforts des États membres </w:t>
      </w:r>
      <w:r w:rsidR="00D171ED"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 xml:space="preserve">de l’ICESCO </w:t>
      </w:r>
      <w:r w:rsidR="0040363A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à intégrer d’une manière efficace et efficiente</w:t>
      </w:r>
      <w:r w:rsidR="0013199A"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 xml:space="preserve"> </w:t>
      </w:r>
      <w:r w:rsidR="0040363A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 xml:space="preserve">les </w:t>
      </w:r>
      <w:r w:rsidR="0013199A"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TIC dans l'éducation et la formation et</w:t>
      </w:r>
      <w:r w:rsidR="00713120"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 xml:space="preserve"> contribuer </w:t>
      </w:r>
      <w:bookmarkStart w:id="2" w:name="_Hlk88132592"/>
      <w:r w:rsidR="00713120"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ainsi à</w:t>
      </w:r>
      <w:r w:rsidR="0013199A"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 xml:space="preserve"> l’effectivité du droit à </w:t>
      </w:r>
      <w:bookmarkEnd w:id="2"/>
      <w:r w:rsidR="0013199A"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l’éducation pour tous</w:t>
      </w:r>
      <w:r w:rsidR="00D65C29"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>, toutes catégories et strates de la société confondues.</w:t>
      </w:r>
    </w:p>
    <w:p w14:paraId="3F4C8FCE" w14:textId="53A347E2" w:rsidR="00A23D24" w:rsidRPr="00506818" w:rsidRDefault="00D65C29" w:rsidP="00A23D24">
      <w:pPr>
        <w:spacing w:after="240"/>
        <w:ind w:left="-76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b/>
          <w:bCs/>
          <w:i/>
          <w:iCs/>
          <w:sz w:val="28"/>
          <w:szCs w:val="28"/>
          <w:lang w:val="fr-FR"/>
        </w:rPr>
        <w:tab/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ab/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Il est donc devenu impératif de s'engager dans cette dynamique </w:t>
      </w:r>
      <w:r w:rsidR="00D82384" w:rsidRPr="00506818">
        <w:rPr>
          <w:rFonts w:asciiTheme="majorBidi" w:hAnsiTheme="majorBidi" w:cstheme="majorBidi"/>
          <w:sz w:val="28"/>
          <w:szCs w:val="28"/>
          <w:lang w:val="fr-FR"/>
        </w:rPr>
        <w:t>universelle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, qui a recours, principalement, à l'intégration des technologies dans les processus d’enseignement-apprentissage, administratifs et de formation - qu'ils soient en présentiel, hybrides ou virtuels via des </w:t>
      </w:r>
      <w:r w:rsidR="00D8238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canaux diversifiés </w:t>
      </w:r>
      <w:r w:rsidR="004505CC" w:rsidRPr="00506818">
        <w:rPr>
          <w:rFonts w:asciiTheme="majorBidi" w:hAnsiTheme="majorBidi" w:cstheme="majorBidi"/>
          <w:sz w:val="28"/>
          <w:szCs w:val="28"/>
          <w:lang w:val="fr-FR"/>
        </w:rPr>
        <w:t>telles les plateformes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d</w:t>
      </w:r>
      <w:r w:rsidR="00D82384" w:rsidRPr="00506818">
        <w:rPr>
          <w:rFonts w:asciiTheme="majorBidi" w:hAnsiTheme="majorBidi" w:cstheme="majorBidi"/>
          <w:sz w:val="28"/>
          <w:szCs w:val="28"/>
          <w:lang w:val="fr-FR"/>
        </w:rPr>
        <w:t>e formation ou d’enseignement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à distance </w:t>
      </w:r>
      <w:r w:rsidR="00D82384" w:rsidRPr="00506818">
        <w:rPr>
          <w:rFonts w:asciiTheme="majorBidi" w:hAnsiTheme="majorBidi" w:cstheme="majorBidi"/>
          <w:sz w:val="28"/>
          <w:szCs w:val="28"/>
          <w:lang w:val="fr-FR"/>
        </w:rPr>
        <w:t>–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D82384" w:rsidRPr="00506818">
        <w:rPr>
          <w:rFonts w:asciiTheme="majorBidi" w:hAnsiTheme="majorBidi" w:cstheme="majorBidi"/>
          <w:sz w:val="28"/>
          <w:szCs w:val="28"/>
          <w:lang w:val="fr-FR"/>
        </w:rPr>
        <w:t>en raison de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D82384" w:rsidRPr="00506818">
        <w:rPr>
          <w:rFonts w:asciiTheme="majorBidi" w:hAnsiTheme="majorBidi" w:cstheme="majorBidi"/>
          <w:sz w:val="28"/>
          <w:szCs w:val="28"/>
          <w:lang w:val="fr-FR"/>
        </w:rPr>
        <w:t>la valeur ajoutée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immédiat</w:t>
      </w:r>
      <w:r w:rsidR="00D82384" w:rsidRPr="00506818">
        <w:rPr>
          <w:rFonts w:asciiTheme="majorBidi" w:hAnsiTheme="majorBidi" w:cstheme="majorBidi"/>
          <w:sz w:val="28"/>
          <w:szCs w:val="28"/>
          <w:lang w:val="fr-FR"/>
        </w:rPr>
        <w:t>e qu’ils apportent à l’acte pédagogique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>. Des études scientifiques ont confirmé que les technologies modernes utilisées dans l'</w:t>
      </w:r>
      <w:r w:rsidR="00430F5A" w:rsidRPr="00506818">
        <w:rPr>
          <w:rFonts w:asciiTheme="majorBidi" w:hAnsiTheme="majorBidi" w:cstheme="majorBidi"/>
          <w:sz w:val="28"/>
          <w:szCs w:val="28"/>
          <w:lang w:val="fr-FR"/>
        </w:rPr>
        <w:t>enseignement-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>apprentissage en ligne sont devenues un outil et un moyen de changement nécessaires pour accroître l'efficacité des systèmes éducatifs en général et de l'action éducative en particulier</w:t>
      </w:r>
      <w:r w:rsidR="00430F5A" w:rsidRPr="00506818">
        <w:rPr>
          <w:rFonts w:asciiTheme="majorBidi" w:hAnsiTheme="majorBidi" w:cstheme="majorBidi"/>
          <w:sz w:val="28"/>
          <w:szCs w:val="28"/>
          <w:lang w:val="fr-FR"/>
        </w:rPr>
        <w:t xml:space="preserve">, </w:t>
      </w:r>
      <w:r w:rsidR="00855F3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tout en garantissant </w:t>
      </w:r>
      <w:r w:rsidR="00430F5A" w:rsidRPr="00506818">
        <w:rPr>
          <w:rFonts w:asciiTheme="majorBidi" w:hAnsiTheme="majorBidi" w:cstheme="majorBidi"/>
          <w:sz w:val="28"/>
          <w:szCs w:val="28"/>
          <w:lang w:val="fr-FR"/>
        </w:rPr>
        <w:t>l’effectivité du droit à l’éducation pour tous</w:t>
      </w:r>
      <w:r w:rsidR="00855F34" w:rsidRPr="00506818">
        <w:rPr>
          <w:rFonts w:asciiTheme="majorBidi" w:hAnsiTheme="majorBidi" w:cstheme="majorBidi"/>
          <w:sz w:val="28"/>
          <w:szCs w:val="28"/>
          <w:lang w:val="fr-FR"/>
        </w:rPr>
        <w:t>, surtout pour les populations les plus vulnérables</w:t>
      </w:r>
      <w:r w:rsidR="00430F5A" w:rsidRPr="00506818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7FE8AEF3" w14:textId="2E662207" w:rsidR="00D65C29" w:rsidRDefault="00855F34" w:rsidP="00A23D24">
      <w:pPr>
        <w:spacing w:after="240"/>
        <w:ind w:left="-76"/>
        <w:jc w:val="both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ab/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ab/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>Au cours de la dernière décennie, l'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>enseignement-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apprentissage en ligne via des plates-formes ouvertes est devenu l'une des réalisations technologiques les plus importantes concernant le secteur de l'éducation et de la formation, car la plupart 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lastRenderedPageBreak/>
        <w:t>des instituts, universités et institutions, qu'elles soient publiques ou privées, gouvernementales ou non gouvernementales, y ont participé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>, à travers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>l’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adoption de ce type de partage des connaissances et de développement des compétences dans </w:t>
      </w:r>
      <w:r w:rsidR="00D97D8A" w:rsidRPr="00506818">
        <w:rPr>
          <w:rFonts w:asciiTheme="majorBidi" w:hAnsiTheme="majorBidi" w:cstheme="majorBidi"/>
          <w:sz w:val="28"/>
          <w:szCs w:val="28"/>
          <w:lang w:val="fr-FR"/>
        </w:rPr>
        <w:t>presque tous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D97D8A" w:rsidRPr="00506818">
        <w:rPr>
          <w:rFonts w:asciiTheme="majorBidi" w:hAnsiTheme="majorBidi" w:cstheme="majorBidi"/>
          <w:sz w:val="28"/>
          <w:szCs w:val="28"/>
          <w:lang w:val="fr-FR"/>
        </w:rPr>
        <w:t>l</w:t>
      </w:r>
      <w:r w:rsidR="00A23D24" w:rsidRPr="00506818">
        <w:rPr>
          <w:rFonts w:asciiTheme="majorBidi" w:hAnsiTheme="majorBidi" w:cstheme="majorBidi"/>
          <w:sz w:val="28"/>
          <w:szCs w:val="28"/>
          <w:lang w:val="fr-FR"/>
        </w:rPr>
        <w:t>es domaines.</w:t>
      </w:r>
    </w:p>
    <w:p w14:paraId="2949389F" w14:textId="254CB790" w:rsidR="000D26C2" w:rsidRPr="00A61A5E" w:rsidRDefault="000D26C2" w:rsidP="00C43692">
      <w:pPr>
        <w:pStyle w:val="Paragraphedeliste"/>
        <w:numPr>
          <w:ilvl w:val="0"/>
          <w:numId w:val="2"/>
        </w:numPr>
        <w:spacing w:before="240" w:after="240"/>
        <w:jc w:val="both"/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</w:pPr>
      <w:r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 xml:space="preserve">Objectifs </w:t>
      </w:r>
      <w:r w:rsidR="00B84C75"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de l’atelier</w:t>
      </w:r>
      <w:r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 xml:space="preserve"> :</w:t>
      </w:r>
    </w:p>
    <w:p w14:paraId="72847CC0" w14:textId="731536E5" w:rsidR="006F1464" w:rsidRPr="00506818" w:rsidRDefault="006F1464" w:rsidP="008A3748">
      <w:pPr>
        <w:pStyle w:val="Paragraphedeliste"/>
        <w:numPr>
          <w:ilvl w:val="0"/>
          <w:numId w:val="11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>Actualiser/renforcer les connaissances techniques</w:t>
      </w:r>
      <w:r w:rsidR="00533DF4" w:rsidRPr="00506818">
        <w:rPr>
          <w:rFonts w:asciiTheme="majorBidi" w:hAnsiTheme="majorBidi" w:cstheme="majorBidi"/>
          <w:sz w:val="28"/>
          <w:szCs w:val="28"/>
          <w:lang w:val="fr-FR"/>
        </w:rPr>
        <w:t>, pédagogiques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 et méthodologiques en Technologies de l’Information et de la Communication </w:t>
      </w:r>
      <w:r w:rsidR="000B6057">
        <w:rPr>
          <w:rFonts w:asciiTheme="majorBidi" w:hAnsiTheme="majorBidi" w:cstheme="majorBidi"/>
          <w:sz w:val="28"/>
          <w:szCs w:val="28"/>
          <w:lang w:val="fr-FR"/>
        </w:rPr>
        <w:t>relatives à la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 mise à distance d’un cours ou d’une formation entièrement ou partiellement en ligne.</w:t>
      </w:r>
    </w:p>
    <w:p w14:paraId="7D8D2EF1" w14:textId="06AFF454" w:rsidR="00533DF4" w:rsidRPr="00506818" w:rsidRDefault="00533DF4" w:rsidP="008A3748">
      <w:pPr>
        <w:pStyle w:val="Paragraphedeliste"/>
        <w:numPr>
          <w:ilvl w:val="0"/>
          <w:numId w:val="11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>Concevoir et proposer un prototype d’un projet de formation</w:t>
      </w:r>
      <w:r w:rsidR="008A3748" w:rsidRPr="00506818">
        <w:rPr>
          <w:rFonts w:asciiTheme="majorBidi" w:hAnsiTheme="majorBidi" w:cstheme="majorBidi"/>
          <w:sz w:val="28"/>
          <w:szCs w:val="28"/>
          <w:lang w:val="fr-FR"/>
        </w:rPr>
        <w:t>/cours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 en ligne.</w:t>
      </w:r>
    </w:p>
    <w:p w14:paraId="5FB2C1FE" w14:textId="0B24BB23" w:rsidR="006F1464" w:rsidRPr="00506818" w:rsidRDefault="006F1464" w:rsidP="008A3748">
      <w:pPr>
        <w:pStyle w:val="Paragraphedeliste"/>
        <w:numPr>
          <w:ilvl w:val="0"/>
          <w:numId w:val="11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S'initier </w:t>
      </w:r>
      <w:r w:rsidR="00A62E77">
        <w:rPr>
          <w:rFonts w:asciiTheme="majorBidi" w:hAnsiTheme="majorBidi" w:cstheme="majorBidi"/>
          <w:sz w:val="28"/>
          <w:szCs w:val="28"/>
          <w:lang w:val="fr-FR"/>
        </w:rPr>
        <w:t>à quelques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A62E77">
        <w:rPr>
          <w:rFonts w:asciiTheme="majorBidi" w:hAnsiTheme="majorBidi" w:cstheme="majorBidi"/>
          <w:sz w:val="28"/>
          <w:szCs w:val="28"/>
          <w:lang w:val="fr-FR"/>
        </w:rPr>
        <w:t>modèles de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 l'ingénierie pédagogique en rapport avec la formation </w:t>
      </w:r>
      <w:r w:rsidR="00625613">
        <w:rPr>
          <w:rFonts w:asciiTheme="majorBidi" w:hAnsiTheme="majorBidi" w:cstheme="majorBidi"/>
          <w:sz w:val="28"/>
          <w:szCs w:val="28"/>
          <w:lang w:val="fr-FR"/>
        </w:rPr>
        <w:t xml:space="preserve">et l’apprentissage 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>en ligne</w:t>
      </w:r>
      <w:r w:rsidR="00305AF2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A36116">
        <w:rPr>
          <w:rFonts w:asciiTheme="majorBidi" w:hAnsiTheme="majorBidi" w:cstheme="majorBidi"/>
          <w:sz w:val="28"/>
          <w:szCs w:val="28"/>
          <w:lang w:val="fr-FR"/>
        </w:rPr>
        <w:t>(Le</w:t>
      </w:r>
      <w:r w:rsidR="00A14ED9" w:rsidRPr="00A14ED9">
        <w:rPr>
          <w:rFonts w:asciiTheme="majorBidi" w:hAnsiTheme="majorBidi" w:cstheme="majorBidi"/>
          <w:sz w:val="28"/>
          <w:szCs w:val="28"/>
          <w:lang w:val="fr-FR"/>
        </w:rPr>
        <w:t xml:space="preserve"> modèle ADDIE</w:t>
      </w:r>
      <w:r w:rsidR="00A14ED9">
        <w:rPr>
          <w:rFonts w:asciiTheme="majorBidi" w:hAnsiTheme="majorBidi" w:cstheme="majorBidi"/>
          <w:sz w:val="28"/>
          <w:szCs w:val="28"/>
          <w:lang w:val="fr-FR"/>
        </w:rPr>
        <w:t xml:space="preserve"> comme exemple).</w:t>
      </w:r>
    </w:p>
    <w:p w14:paraId="4624CCC7" w14:textId="79CEA97C" w:rsidR="004C6412" w:rsidRPr="005F4A6B" w:rsidRDefault="006F1464" w:rsidP="005F4A6B">
      <w:pPr>
        <w:pStyle w:val="Paragraphedeliste"/>
        <w:numPr>
          <w:ilvl w:val="0"/>
          <w:numId w:val="11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Développer des compétences </w:t>
      </w:r>
      <w:r w:rsidR="00C250C2">
        <w:rPr>
          <w:rFonts w:asciiTheme="majorBidi" w:hAnsiTheme="majorBidi" w:cstheme="majorBidi"/>
          <w:sz w:val="28"/>
          <w:szCs w:val="28"/>
          <w:lang w:val="fr-FR"/>
        </w:rPr>
        <w:t>de gestion d’un dispositif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 de formation en ligne.</w:t>
      </w:r>
    </w:p>
    <w:p w14:paraId="3D6FED59" w14:textId="3E2EE361" w:rsidR="006E204F" w:rsidRPr="00A61A5E" w:rsidRDefault="00C81C1F" w:rsidP="00C43692">
      <w:pPr>
        <w:pStyle w:val="Paragraphedeliste"/>
        <w:numPr>
          <w:ilvl w:val="0"/>
          <w:numId w:val="2"/>
        </w:numPr>
        <w:spacing w:before="240" w:after="240"/>
        <w:jc w:val="both"/>
        <w:rPr>
          <w:rFonts w:ascii="Copperplate Gothic Bold" w:hAnsi="Copperplate Gothic Bold" w:cstheme="majorBidi"/>
          <w:b/>
          <w:bCs/>
          <w:sz w:val="24"/>
          <w:szCs w:val="24"/>
          <w:rtl/>
          <w:lang w:val="fr-FR"/>
        </w:rPr>
      </w:pPr>
      <w:r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P</w:t>
      </w:r>
      <w:r w:rsidR="006E204F"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ublic cible</w:t>
      </w:r>
      <w:r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 :</w:t>
      </w:r>
    </w:p>
    <w:p w14:paraId="09F1358B" w14:textId="35998D4E" w:rsidR="006E204F" w:rsidRPr="00506818" w:rsidRDefault="006E204F" w:rsidP="00395643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>Enseignants innovants dans des établissements</w:t>
      </w:r>
      <w:ins w:id="3" w:author="Valère" w:date="2023-05-23T12:46:00Z">
        <w:del w:id="4" w:author="hp" w:date="2023-05-30T22:52:00Z">
          <w:r w:rsidR="00174C43" w:rsidDel="0003200C">
            <w:rPr>
              <w:rFonts w:asciiTheme="majorBidi" w:hAnsiTheme="majorBidi" w:cstheme="majorBidi"/>
              <w:sz w:val="28"/>
              <w:szCs w:val="28"/>
              <w:lang w:val="fr-FR"/>
            </w:rPr>
            <w:delText xml:space="preserve"> </w:delText>
          </w:r>
        </w:del>
      </w:ins>
      <w:r w:rsidR="003C4F7A">
        <w:rPr>
          <w:rFonts w:asciiTheme="majorBidi" w:hAnsiTheme="majorBidi" w:cstheme="majorBidi"/>
          <w:sz w:val="28"/>
          <w:szCs w:val="28"/>
          <w:lang w:val="fr-FR"/>
        </w:rPr>
        <w:t>, porteurs d’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initiatives </w:t>
      </w:r>
      <w:r w:rsidR="00530E86">
        <w:rPr>
          <w:rFonts w:asciiTheme="majorBidi" w:hAnsiTheme="majorBidi" w:cstheme="majorBidi"/>
          <w:sz w:val="28"/>
          <w:szCs w:val="28"/>
          <w:lang w:val="fr-FR"/>
        </w:rPr>
        <w:t xml:space="preserve">ou projets 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>relati</w:t>
      </w:r>
      <w:r w:rsidR="00530E86">
        <w:rPr>
          <w:rFonts w:asciiTheme="majorBidi" w:hAnsiTheme="majorBidi" w:cstheme="majorBidi"/>
          <w:sz w:val="28"/>
          <w:szCs w:val="28"/>
          <w:lang w:val="fr-FR"/>
        </w:rPr>
        <w:t>f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>s à l'enseignement en ligne à distance</w:t>
      </w:r>
      <w:r w:rsidR="003C4F7A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059FD08B" w14:textId="4BFE74AF" w:rsidR="006E204F" w:rsidRPr="00506818" w:rsidRDefault="006E204F" w:rsidP="00395643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>Personnels et cadres pédagogiques (inspecteurs imprégnés des TICE, cadres pédagogiques de directions provinciales, régionales ou centrales...) impliqués dans des projets d'enseignement ou de formation en ligne à distance</w:t>
      </w:r>
      <w:r w:rsidR="00F929EB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5F101D11" w14:textId="5842C708" w:rsidR="006E204F" w:rsidRDefault="006E204F" w:rsidP="00395643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>Formateurs/cadres dans des centres de formation d'enseignants, y compris les établissements de formation professionnels.</w:t>
      </w:r>
    </w:p>
    <w:p w14:paraId="6A977D5F" w14:textId="18ACBD51" w:rsidR="004C6412" w:rsidRPr="00506818" w:rsidRDefault="00E16293" w:rsidP="00395643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F929EB">
        <w:rPr>
          <w:rFonts w:asciiTheme="majorBidi" w:hAnsiTheme="majorBidi" w:cstheme="majorBidi"/>
          <w:sz w:val="28"/>
          <w:szCs w:val="28"/>
          <w:lang w:val="fr-FR"/>
        </w:rPr>
        <w:t>Autres profils</w:t>
      </w:r>
      <w:r w:rsidRPr="00E16293">
        <w:rPr>
          <w:rFonts w:asciiTheme="majorBidi" w:hAnsiTheme="majorBidi" w:cstheme="majorBidi"/>
          <w:i/>
          <w:iCs/>
          <w:sz w:val="28"/>
          <w:szCs w:val="28"/>
          <w:lang w:val="fr-FR"/>
        </w:rPr>
        <w:t xml:space="preserve"> </w:t>
      </w:r>
      <w:r w:rsidR="00F929EB">
        <w:rPr>
          <w:rFonts w:asciiTheme="majorBidi" w:hAnsiTheme="majorBidi" w:cstheme="majorBidi"/>
          <w:i/>
          <w:iCs/>
          <w:sz w:val="28"/>
          <w:szCs w:val="28"/>
          <w:lang w:val="fr-FR"/>
        </w:rPr>
        <w:t>(</w:t>
      </w:r>
      <w:r w:rsidRPr="00E16293">
        <w:rPr>
          <w:rFonts w:asciiTheme="majorBidi" w:hAnsiTheme="majorBidi" w:cstheme="majorBidi"/>
          <w:i/>
          <w:iCs/>
          <w:sz w:val="28"/>
          <w:szCs w:val="28"/>
          <w:lang w:val="fr-FR"/>
        </w:rPr>
        <w:t>à identifier</w:t>
      </w:r>
      <w:r w:rsidR="00F929EB">
        <w:rPr>
          <w:rFonts w:asciiTheme="majorBidi" w:hAnsiTheme="majorBidi" w:cstheme="majorBidi"/>
          <w:i/>
          <w:iCs/>
          <w:sz w:val="28"/>
          <w:szCs w:val="28"/>
          <w:lang w:val="fr-FR"/>
        </w:rPr>
        <w:t>)</w:t>
      </w:r>
      <w:r w:rsidR="001C2B36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3B844A1E" w14:textId="3F1CF715" w:rsidR="006F1464" w:rsidRPr="00506818" w:rsidRDefault="006F1464" w:rsidP="006F1464">
      <w:pPr>
        <w:ind w:left="66"/>
        <w:jc w:val="both"/>
        <w:rPr>
          <w:rFonts w:asciiTheme="majorBidi" w:hAnsiTheme="majorBidi" w:cstheme="majorBidi"/>
          <w:i/>
          <w:iCs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i/>
          <w:iCs/>
          <w:sz w:val="28"/>
          <w:szCs w:val="28"/>
          <w:lang w:val="fr-FR"/>
        </w:rPr>
        <w:t xml:space="preserve">NB. Le public cible pourrait être diversifié et d'horizons différents pour faire bénéficier un grand nombre de </w:t>
      </w:r>
      <w:r w:rsidR="00E13706">
        <w:rPr>
          <w:rFonts w:asciiTheme="majorBidi" w:hAnsiTheme="majorBidi" w:cstheme="majorBidi"/>
          <w:i/>
          <w:iCs/>
          <w:sz w:val="28"/>
          <w:szCs w:val="28"/>
          <w:lang w:val="fr-FR"/>
        </w:rPr>
        <w:t>bénéficiaires</w:t>
      </w:r>
      <w:r w:rsidRPr="00506818">
        <w:rPr>
          <w:rFonts w:asciiTheme="majorBidi" w:hAnsiTheme="majorBidi" w:cstheme="majorBidi"/>
          <w:i/>
          <w:iCs/>
          <w:sz w:val="28"/>
          <w:szCs w:val="28"/>
          <w:lang w:val="fr-FR"/>
        </w:rPr>
        <w:t>…)</w:t>
      </w:r>
    </w:p>
    <w:p w14:paraId="27D823F2" w14:textId="2C519485" w:rsidR="002D6EE9" w:rsidRPr="00A61A5E" w:rsidRDefault="002D6EE9" w:rsidP="00C43692">
      <w:pPr>
        <w:pStyle w:val="Paragraphedeliste"/>
        <w:numPr>
          <w:ilvl w:val="0"/>
          <w:numId w:val="2"/>
        </w:numPr>
        <w:spacing w:before="240" w:after="240"/>
        <w:jc w:val="both"/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</w:pPr>
      <w:r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Compétences visées</w:t>
      </w:r>
      <w:r w:rsidR="00C81C1F" w:rsidRPr="00A61A5E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 :</w:t>
      </w:r>
    </w:p>
    <w:p w14:paraId="29E7D325" w14:textId="31538424" w:rsidR="002D6EE9" w:rsidRPr="002D6EE9" w:rsidRDefault="002D6EE9" w:rsidP="00BD4EF7">
      <w:pPr>
        <w:pStyle w:val="Paragraphedeliste"/>
        <w:numPr>
          <w:ilvl w:val="0"/>
          <w:numId w:val="14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Connaître et s’approprier </w:t>
      </w:r>
      <w:r w:rsidR="005C4B02" w:rsidRPr="00506818">
        <w:rPr>
          <w:rFonts w:asciiTheme="majorBidi" w:hAnsiTheme="majorBidi" w:cstheme="majorBidi"/>
          <w:sz w:val="28"/>
          <w:szCs w:val="28"/>
          <w:lang w:val="fr-FR"/>
        </w:rPr>
        <w:t>l</w:t>
      </w: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es </w:t>
      </w:r>
      <w:r w:rsidR="0050795F" w:rsidRPr="00506818">
        <w:rPr>
          <w:rFonts w:asciiTheme="majorBidi" w:hAnsiTheme="majorBidi" w:cstheme="majorBidi"/>
          <w:sz w:val="28"/>
          <w:szCs w:val="28"/>
          <w:lang w:val="fr-FR"/>
        </w:rPr>
        <w:t>démarches et outils de conception et de développement</w:t>
      </w: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 de </w:t>
      </w:r>
      <w:bookmarkStart w:id="5" w:name="_Hlk88128219"/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formation et </w:t>
      </w:r>
      <w:r w:rsidR="0050795F" w:rsidRPr="00506818">
        <w:rPr>
          <w:rFonts w:asciiTheme="majorBidi" w:hAnsiTheme="majorBidi" w:cstheme="majorBidi"/>
          <w:sz w:val="28"/>
          <w:szCs w:val="28"/>
          <w:lang w:val="fr-FR"/>
        </w:rPr>
        <w:t xml:space="preserve">de cours </w:t>
      </w: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en ligne </w:t>
      </w:r>
      <w:bookmarkEnd w:id="5"/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en fonction </w:t>
      </w:r>
      <w:r w:rsidR="005C4B02" w:rsidRPr="00506818">
        <w:rPr>
          <w:rFonts w:asciiTheme="majorBidi" w:hAnsiTheme="majorBidi" w:cstheme="majorBidi"/>
          <w:sz w:val="28"/>
          <w:szCs w:val="28"/>
          <w:lang w:val="fr-FR"/>
        </w:rPr>
        <w:t>d</w:t>
      </w: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es besoins </w:t>
      </w:r>
      <w:r w:rsidR="005C4B02" w:rsidRPr="00506818">
        <w:rPr>
          <w:rFonts w:asciiTheme="majorBidi" w:hAnsiTheme="majorBidi" w:cstheme="majorBidi"/>
          <w:sz w:val="28"/>
          <w:szCs w:val="28"/>
          <w:lang w:val="fr-FR"/>
        </w:rPr>
        <w:t>institutionnels</w:t>
      </w:r>
      <w:r w:rsidR="003F44AF" w:rsidRPr="00506818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3D9BF491" w14:textId="765D56E2" w:rsidR="002D6EE9" w:rsidRPr="002D6EE9" w:rsidRDefault="002D6EE9" w:rsidP="00BD4EF7">
      <w:pPr>
        <w:pStyle w:val="Paragraphedeliste"/>
        <w:numPr>
          <w:ilvl w:val="0"/>
          <w:numId w:val="14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Savoir identifier les besoins et mettre en place des pratiques de </w:t>
      </w:r>
      <w:r w:rsidR="005C4B02" w:rsidRPr="00506818">
        <w:rPr>
          <w:rFonts w:asciiTheme="majorBidi" w:hAnsiTheme="majorBidi" w:cstheme="majorBidi"/>
          <w:sz w:val="28"/>
          <w:szCs w:val="28"/>
          <w:lang w:val="fr-FR"/>
        </w:rPr>
        <w:t xml:space="preserve">formation et d’apprentissage en ligne </w:t>
      </w: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dans </w:t>
      </w:r>
      <w:r w:rsidR="005C4B02" w:rsidRPr="00506818">
        <w:rPr>
          <w:rFonts w:asciiTheme="majorBidi" w:hAnsiTheme="majorBidi" w:cstheme="majorBidi"/>
          <w:sz w:val="28"/>
          <w:szCs w:val="28"/>
          <w:lang w:val="fr-FR"/>
        </w:rPr>
        <w:t>son établissement</w:t>
      </w: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 et</w:t>
      </w:r>
      <w:r w:rsidR="00395643" w:rsidRPr="00506818">
        <w:rPr>
          <w:rFonts w:asciiTheme="majorBidi" w:hAnsiTheme="majorBidi" w:cstheme="majorBidi"/>
          <w:sz w:val="28"/>
          <w:szCs w:val="28"/>
          <w:lang w:val="fr-FR"/>
        </w:rPr>
        <w:t>/ou</w:t>
      </w: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697FD7">
        <w:rPr>
          <w:rFonts w:asciiTheme="majorBidi" w:hAnsiTheme="majorBidi" w:cstheme="majorBidi"/>
          <w:sz w:val="28"/>
          <w:szCs w:val="28"/>
          <w:lang w:val="fr-FR"/>
        </w:rPr>
        <w:t xml:space="preserve">dans </w:t>
      </w:r>
      <w:r w:rsidR="005C4B02" w:rsidRPr="00506818">
        <w:rPr>
          <w:rFonts w:asciiTheme="majorBidi" w:hAnsiTheme="majorBidi" w:cstheme="majorBidi"/>
          <w:sz w:val="28"/>
          <w:szCs w:val="28"/>
          <w:lang w:val="fr-FR"/>
        </w:rPr>
        <w:t>d</w:t>
      </w:r>
      <w:r w:rsidRPr="002D6EE9">
        <w:rPr>
          <w:rFonts w:asciiTheme="majorBidi" w:hAnsiTheme="majorBidi" w:cstheme="majorBidi"/>
          <w:sz w:val="28"/>
          <w:szCs w:val="28"/>
          <w:lang w:val="fr-FR"/>
        </w:rPr>
        <w:t>es structures de formation</w:t>
      </w:r>
      <w:r w:rsidR="003F44AF" w:rsidRPr="00506818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3AC95139" w14:textId="5844594D" w:rsidR="002D6EE9" w:rsidRDefault="002D6EE9" w:rsidP="00BD4EF7">
      <w:pPr>
        <w:pStyle w:val="Paragraphedeliste"/>
        <w:numPr>
          <w:ilvl w:val="0"/>
          <w:numId w:val="14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2D6EE9">
        <w:rPr>
          <w:rFonts w:asciiTheme="majorBidi" w:hAnsiTheme="majorBidi" w:cstheme="majorBidi"/>
          <w:sz w:val="28"/>
          <w:szCs w:val="28"/>
          <w:lang w:val="fr-FR"/>
        </w:rPr>
        <w:t xml:space="preserve">Réaliser un projet de </w:t>
      </w:r>
      <w:r w:rsidR="005C4B02" w:rsidRPr="002D6EE9">
        <w:rPr>
          <w:rFonts w:asciiTheme="majorBidi" w:hAnsiTheme="majorBidi" w:cstheme="majorBidi"/>
          <w:sz w:val="28"/>
          <w:szCs w:val="28"/>
          <w:lang w:val="fr-FR"/>
        </w:rPr>
        <w:t>formation et d’apprentissage en ligne</w:t>
      </w:r>
      <w:r w:rsidR="003F44AF" w:rsidRPr="00506818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6A1ADA5E" w14:textId="43254D65" w:rsidR="004C6412" w:rsidRDefault="001C2B36" w:rsidP="00BD4EF7">
      <w:pPr>
        <w:pStyle w:val="Paragraphedeliste"/>
        <w:numPr>
          <w:ilvl w:val="0"/>
          <w:numId w:val="14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lastRenderedPageBreak/>
        <w:t xml:space="preserve">S’approprier la plateforme </w:t>
      </w:r>
      <w:r w:rsidR="00D9017A">
        <w:rPr>
          <w:rFonts w:asciiTheme="majorBidi" w:hAnsiTheme="majorBidi" w:cstheme="majorBidi"/>
          <w:sz w:val="28"/>
          <w:szCs w:val="28"/>
          <w:lang w:val="fr-FR"/>
        </w:rPr>
        <w:t>« </w:t>
      </w:r>
      <w:proofErr w:type="spellStart"/>
      <w:r>
        <w:rPr>
          <w:rFonts w:asciiTheme="majorBidi" w:hAnsiTheme="majorBidi" w:cstheme="majorBidi"/>
          <w:sz w:val="28"/>
          <w:szCs w:val="28"/>
          <w:lang w:val="fr-FR"/>
        </w:rPr>
        <w:t>Imaginecole</w:t>
      </w:r>
      <w:proofErr w:type="spellEnd"/>
      <w:r w:rsidR="00D9017A">
        <w:rPr>
          <w:rFonts w:asciiTheme="majorBidi" w:hAnsiTheme="majorBidi" w:cstheme="majorBidi"/>
          <w:sz w:val="28"/>
          <w:szCs w:val="28"/>
          <w:lang w:val="fr-FR"/>
        </w:rPr>
        <w:t> » et ses différentes fonctionnalités</w:t>
      </w:r>
      <w:r w:rsidR="00EA1DE3">
        <w:rPr>
          <w:rFonts w:asciiTheme="majorBidi" w:hAnsiTheme="majorBidi" w:cstheme="majorBidi"/>
          <w:sz w:val="28"/>
          <w:szCs w:val="28"/>
          <w:lang w:val="fr-FR"/>
        </w:rPr>
        <w:t xml:space="preserve"> et surtout la production d’un module d’enseignement-apprentissage en ligne.</w:t>
      </w:r>
    </w:p>
    <w:p w14:paraId="2DBEA52C" w14:textId="6AF6284E" w:rsidR="00D116CF" w:rsidRPr="00C43692" w:rsidRDefault="003720ED" w:rsidP="00C43692">
      <w:pPr>
        <w:pStyle w:val="Paragraphedeliste"/>
        <w:numPr>
          <w:ilvl w:val="0"/>
          <w:numId w:val="2"/>
        </w:numPr>
        <w:spacing w:before="240" w:after="240"/>
        <w:jc w:val="both"/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</w:pPr>
      <w:r w:rsidRPr="00C43692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Prérequis</w:t>
      </w:r>
      <w:r w:rsidR="00C81C1F" w:rsidRPr="00C43692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 :</w:t>
      </w:r>
    </w:p>
    <w:p w14:paraId="05D35318" w14:textId="20133365" w:rsidR="00D116CF" w:rsidRPr="00506818" w:rsidRDefault="00D116CF" w:rsidP="00BD4EF7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>Être à l’aise avec l’outil informatique</w:t>
      </w:r>
      <w:r w:rsidR="00395643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et l’usage des TIC en éducation.</w:t>
      </w:r>
    </w:p>
    <w:p w14:paraId="1EBF6152" w14:textId="1BA76C88" w:rsidR="00D116CF" w:rsidRPr="00506818" w:rsidRDefault="00D116CF" w:rsidP="00BD4EF7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>Avoir une pratique de la conception de formation est un plus</w:t>
      </w:r>
      <w:r w:rsidR="00395643" w:rsidRPr="00506818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7A5C6C78" w14:textId="48D5D010" w:rsidR="00FC63DE" w:rsidRPr="00C43692" w:rsidRDefault="00FC63DE" w:rsidP="00C43692">
      <w:pPr>
        <w:pStyle w:val="Paragraphedeliste"/>
        <w:numPr>
          <w:ilvl w:val="0"/>
          <w:numId w:val="2"/>
        </w:numPr>
        <w:spacing w:before="240" w:after="240"/>
        <w:jc w:val="both"/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</w:pPr>
      <w:r w:rsidRPr="00C43692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Modalités pédagogiques</w:t>
      </w:r>
      <w:r w:rsidR="00C81C1F" w:rsidRPr="00C43692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 :</w:t>
      </w:r>
    </w:p>
    <w:p w14:paraId="46BA4116" w14:textId="1B08CD89" w:rsidR="00FC63DE" w:rsidRDefault="00FC63DE" w:rsidP="003720ED">
      <w:pPr>
        <w:ind w:left="36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506818">
        <w:rPr>
          <w:rFonts w:asciiTheme="majorBidi" w:hAnsiTheme="majorBidi" w:cstheme="majorBidi"/>
          <w:sz w:val="28"/>
          <w:szCs w:val="28"/>
          <w:lang w:val="fr-FR"/>
        </w:rPr>
        <w:t>Présentations/discussions,</w:t>
      </w:r>
      <w:r w:rsidR="003720ED" w:rsidRPr="00506818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démonstrations/application, travail individuel et </w:t>
      </w:r>
      <w:r w:rsidR="003720ED" w:rsidRPr="00506818">
        <w:rPr>
          <w:rFonts w:asciiTheme="majorBidi" w:hAnsiTheme="majorBidi" w:cstheme="majorBidi"/>
          <w:sz w:val="28"/>
          <w:szCs w:val="28"/>
          <w:lang w:val="fr-FR"/>
        </w:rPr>
        <w:t>de groupe</w:t>
      </w:r>
      <w:r w:rsidRPr="00506818">
        <w:rPr>
          <w:rFonts w:asciiTheme="majorBidi" w:hAnsiTheme="majorBidi" w:cstheme="majorBidi"/>
          <w:sz w:val="28"/>
          <w:szCs w:val="28"/>
          <w:lang w:val="fr-FR"/>
        </w:rPr>
        <w:t xml:space="preserve">, travaux pratiques appliqués à la conception </w:t>
      </w:r>
      <w:r w:rsidR="003720ED" w:rsidRPr="00506818">
        <w:rPr>
          <w:rFonts w:asciiTheme="majorBidi" w:hAnsiTheme="majorBidi" w:cstheme="majorBidi"/>
          <w:sz w:val="28"/>
          <w:szCs w:val="28"/>
          <w:lang w:val="fr-FR"/>
        </w:rPr>
        <w:t>de formation et d'apprentissage en ligne et de production de cours en ligne.</w:t>
      </w:r>
    </w:p>
    <w:p w14:paraId="0B0F4B69" w14:textId="622EEFD1" w:rsidR="002247E5" w:rsidRPr="00C43692" w:rsidRDefault="00BC66D9" w:rsidP="00C43692">
      <w:pPr>
        <w:pStyle w:val="Paragraphedeliste"/>
        <w:numPr>
          <w:ilvl w:val="0"/>
          <w:numId w:val="2"/>
        </w:numPr>
        <w:spacing w:before="240" w:after="240"/>
        <w:jc w:val="both"/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</w:pPr>
      <w:r w:rsidRPr="00C43692">
        <w:rPr>
          <w:rFonts w:ascii="Copperplate Gothic Bold" w:hAnsi="Copperplate Gothic Bold" w:cstheme="majorBidi"/>
          <w:b/>
          <w:bCs/>
          <w:sz w:val="24"/>
          <w:szCs w:val="24"/>
          <w:lang w:val="fr-FR"/>
        </w:rPr>
        <w:t>Modalités organisationnelles :</w:t>
      </w:r>
    </w:p>
    <w:p w14:paraId="362A1F39" w14:textId="2B474BA6" w:rsidR="00317776" w:rsidRDefault="00BC66D9" w:rsidP="00BC66D9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BC66D9">
        <w:rPr>
          <w:rFonts w:asciiTheme="majorBidi" w:hAnsiTheme="majorBidi" w:cstheme="majorBidi"/>
          <w:sz w:val="28"/>
          <w:szCs w:val="28"/>
          <w:lang w:val="fr-FR"/>
        </w:rPr>
        <w:t xml:space="preserve">Besoin de 2 </w:t>
      </w:r>
      <w:r w:rsidR="00F83539">
        <w:rPr>
          <w:rFonts w:asciiTheme="majorBidi" w:hAnsiTheme="majorBidi" w:cstheme="majorBidi"/>
          <w:sz w:val="28"/>
          <w:szCs w:val="28"/>
          <w:lang w:val="fr-FR"/>
        </w:rPr>
        <w:t xml:space="preserve">experts nationaux </w:t>
      </w:r>
      <w:r w:rsidR="00C26F80">
        <w:rPr>
          <w:rFonts w:asciiTheme="majorBidi" w:hAnsiTheme="majorBidi" w:cstheme="majorBidi"/>
          <w:sz w:val="28"/>
          <w:szCs w:val="28"/>
          <w:lang w:val="fr-FR"/>
        </w:rPr>
        <w:t>pour couvrir les 2 thème</w:t>
      </w:r>
      <w:r w:rsidR="00265482">
        <w:rPr>
          <w:rFonts w:asciiTheme="majorBidi" w:hAnsiTheme="majorBidi" w:cstheme="majorBidi"/>
          <w:sz w:val="28"/>
          <w:szCs w:val="28"/>
          <w:lang w:val="fr-FR"/>
        </w:rPr>
        <w:t>s</w:t>
      </w:r>
      <w:r w:rsidR="00C26F80">
        <w:rPr>
          <w:rFonts w:asciiTheme="majorBidi" w:hAnsiTheme="majorBidi" w:cstheme="majorBidi"/>
          <w:sz w:val="28"/>
          <w:szCs w:val="28"/>
          <w:lang w:val="fr-FR"/>
        </w:rPr>
        <w:t xml:space="preserve"> de l’atelier</w:t>
      </w:r>
      <w:r w:rsidR="00E3644A">
        <w:rPr>
          <w:rFonts w:asciiTheme="majorBidi" w:hAnsiTheme="majorBidi" w:cstheme="majorBidi"/>
          <w:sz w:val="28"/>
          <w:szCs w:val="28"/>
          <w:lang w:val="fr-FR"/>
        </w:rPr>
        <w:t>, tout en proposant un</w:t>
      </w:r>
      <w:r w:rsidR="00265482">
        <w:rPr>
          <w:rFonts w:asciiTheme="majorBidi" w:hAnsiTheme="majorBidi" w:cstheme="majorBidi"/>
          <w:sz w:val="28"/>
          <w:szCs w:val="28"/>
          <w:lang w:val="fr-FR"/>
        </w:rPr>
        <w:t xml:space="preserve"> programme </w:t>
      </w:r>
      <w:r w:rsidR="00317776">
        <w:rPr>
          <w:rFonts w:asciiTheme="majorBidi" w:hAnsiTheme="majorBidi" w:cstheme="majorBidi"/>
          <w:sz w:val="28"/>
          <w:szCs w:val="28"/>
          <w:lang w:val="fr-FR"/>
        </w:rPr>
        <w:t>:</w:t>
      </w:r>
      <w:r w:rsidRPr="00BC66D9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</w:p>
    <w:p w14:paraId="5FB94A2B" w14:textId="17A483BD" w:rsidR="00317776" w:rsidRPr="000570DE" w:rsidRDefault="00BC66D9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0570DE">
        <w:rPr>
          <w:rFonts w:asciiTheme="majorBidi" w:hAnsiTheme="majorBidi" w:cstheme="majorBidi"/>
          <w:sz w:val="28"/>
          <w:szCs w:val="28"/>
          <w:lang w:val="fr-FR"/>
        </w:rPr>
        <w:t>Conception et développement de projets de formation et d'apprentissage en ligne</w:t>
      </w:r>
      <w:r w:rsidR="00690FE2">
        <w:rPr>
          <w:rFonts w:asciiTheme="majorBidi" w:hAnsiTheme="majorBidi" w:cstheme="majorBidi"/>
          <w:sz w:val="28"/>
          <w:szCs w:val="28"/>
          <w:lang w:val="fr-FR"/>
        </w:rPr>
        <w:t xml:space="preserve"> (</w:t>
      </w:r>
      <w:r w:rsidR="00690FE2" w:rsidRPr="00690FE2">
        <w:rPr>
          <w:rFonts w:asciiTheme="majorBidi" w:hAnsiTheme="majorBidi" w:cstheme="majorBidi"/>
          <w:i/>
          <w:iCs/>
          <w:sz w:val="28"/>
          <w:szCs w:val="28"/>
          <w:lang w:val="fr-FR"/>
        </w:rPr>
        <w:t>Proposition</w:t>
      </w:r>
      <w:r w:rsidR="00690FE2">
        <w:rPr>
          <w:rFonts w:asciiTheme="majorBidi" w:hAnsiTheme="majorBidi" w:cstheme="majorBidi"/>
          <w:sz w:val="28"/>
          <w:szCs w:val="28"/>
          <w:lang w:val="fr-FR"/>
        </w:rPr>
        <w:t>)</w:t>
      </w:r>
      <w:r w:rsidR="0041155E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134A7770" w14:textId="3C8FA7A5" w:rsidR="00BC66D9" w:rsidRPr="000570DE" w:rsidRDefault="00BC66D9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rtl/>
          <w:lang w:val="fr-FR"/>
        </w:rPr>
      </w:pPr>
      <w:r w:rsidRPr="000570DE">
        <w:rPr>
          <w:rFonts w:asciiTheme="majorBidi" w:hAnsiTheme="majorBidi" w:cstheme="majorBidi"/>
          <w:sz w:val="28"/>
          <w:szCs w:val="28"/>
          <w:lang w:val="fr-FR"/>
        </w:rPr>
        <w:t>Conception et production de cours en ligne</w:t>
      </w:r>
      <w:r w:rsidR="00E226D5">
        <w:rPr>
          <w:rFonts w:asciiTheme="majorBidi" w:hAnsiTheme="majorBidi" w:cstheme="majorBidi"/>
          <w:sz w:val="28"/>
          <w:szCs w:val="28"/>
          <w:lang w:val="fr-FR"/>
        </w:rPr>
        <w:t xml:space="preserve"> (</w:t>
      </w:r>
      <w:r w:rsidR="00E226D5" w:rsidRPr="00690FE2">
        <w:rPr>
          <w:rFonts w:asciiTheme="majorBidi" w:hAnsiTheme="majorBidi" w:cstheme="majorBidi"/>
          <w:i/>
          <w:iCs/>
          <w:sz w:val="28"/>
          <w:szCs w:val="28"/>
          <w:lang w:val="fr-FR"/>
        </w:rPr>
        <w:t>Proposition</w:t>
      </w:r>
      <w:r w:rsidR="00E226D5">
        <w:rPr>
          <w:rFonts w:asciiTheme="majorBidi" w:hAnsiTheme="majorBidi" w:cstheme="majorBidi"/>
          <w:sz w:val="28"/>
          <w:szCs w:val="28"/>
          <w:lang w:val="fr-FR"/>
        </w:rPr>
        <w:t>).</w:t>
      </w:r>
    </w:p>
    <w:p w14:paraId="733C8C97" w14:textId="157B45D5" w:rsidR="00BC66D9" w:rsidRPr="00BC66D9" w:rsidRDefault="00BC66D9" w:rsidP="00BC66D9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9E7E5C">
        <w:rPr>
          <w:rFonts w:asciiTheme="majorBidi" w:hAnsiTheme="majorBidi" w:cstheme="majorBidi"/>
          <w:b/>
          <w:bCs/>
          <w:sz w:val="28"/>
          <w:szCs w:val="28"/>
          <w:lang w:val="fr-FR"/>
        </w:rPr>
        <w:t>Durée de l'atelier</w:t>
      </w:r>
      <w:r w:rsidRPr="00BC66D9">
        <w:rPr>
          <w:rFonts w:asciiTheme="majorBidi" w:hAnsiTheme="majorBidi" w:cstheme="majorBidi"/>
          <w:sz w:val="28"/>
          <w:szCs w:val="28"/>
          <w:lang w:val="fr-FR"/>
        </w:rPr>
        <w:t xml:space="preserve"> : 4 jours, qu'on pourrait organiser en journée continue</w:t>
      </w:r>
      <w:r w:rsidR="00C26F80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6296C40E" w14:textId="1E15D030" w:rsidR="00BC66D9" w:rsidRPr="00F71789" w:rsidRDefault="001F7724" w:rsidP="00BC66D9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i/>
          <w:iCs/>
          <w:sz w:val="28"/>
          <w:szCs w:val="28"/>
          <w:lang w:val="fr-FR"/>
        </w:rPr>
      </w:pPr>
      <w:r w:rsidRPr="009E7E5C">
        <w:rPr>
          <w:rFonts w:asciiTheme="majorBidi" w:hAnsiTheme="majorBidi" w:cstheme="majorBidi"/>
          <w:b/>
          <w:bCs/>
          <w:sz w:val="28"/>
          <w:szCs w:val="28"/>
          <w:lang w:val="fr-FR"/>
        </w:rPr>
        <w:t>Lieu &amp; Date de l’atelier</w:t>
      </w:r>
      <w:r w:rsidR="00BC66D9" w:rsidRPr="00BC66D9">
        <w:rPr>
          <w:rFonts w:asciiTheme="majorBidi" w:hAnsiTheme="majorBidi" w:cstheme="majorBidi"/>
          <w:sz w:val="28"/>
          <w:szCs w:val="28"/>
          <w:lang w:val="fr-FR"/>
        </w:rPr>
        <w:t xml:space="preserve"> : </w:t>
      </w:r>
      <w:r w:rsidR="009E7E5C" w:rsidRPr="00CA4AE9">
        <w:rPr>
          <w:rFonts w:asciiTheme="majorBidi" w:hAnsiTheme="majorBidi" w:cstheme="majorBidi"/>
          <w:i/>
          <w:iCs/>
          <w:sz w:val="28"/>
          <w:szCs w:val="28"/>
          <w:lang w:val="fr-FR"/>
        </w:rPr>
        <w:t>Lieu à définir</w:t>
      </w:r>
      <w:r w:rsidR="00CA4AE9" w:rsidRPr="00CA4AE9">
        <w:rPr>
          <w:rFonts w:asciiTheme="majorBidi" w:hAnsiTheme="majorBidi" w:cstheme="majorBidi"/>
          <w:i/>
          <w:iCs/>
          <w:sz w:val="28"/>
          <w:szCs w:val="28"/>
          <w:lang w:val="fr-FR"/>
        </w:rPr>
        <w:t>,</w:t>
      </w:r>
      <w:r w:rsidR="00CA4AE9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F71789" w:rsidRPr="00F71789">
        <w:rPr>
          <w:rFonts w:asciiTheme="majorBidi" w:hAnsiTheme="majorBidi" w:cstheme="majorBidi"/>
          <w:i/>
          <w:iCs/>
          <w:sz w:val="28"/>
          <w:szCs w:val="28"/>
          <w:lang w:val="fr-FR"/>
        </w:rPr>
        <w:t>Fin Mai/Début Juin.</w:t>
      </w:r>
    </w:p>
    <w:p w14:paraId="22EA93A0" w14:textId="3A2D0F18" w:rsidR="00D27E99" w:rsidRPr="00D27E99" w:rsidRDefault="00D27E99" w:rsidP="00D27E99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D27E99">
        <w:rPr>
          <w:rFonts w:asciiTheme="majorBidi" w:hAnsiTheme="majorBidi" w:cstheme="majorBidi"/>
          <w:sz w:val="28"/>
          <w:szCs w:val="28"/>
          <w:lang w:val="fr-FR"/>
        </w:rPr>
        <w:t>L’ICESCO</w:t>
      </w:r>
      <w:r w:rsidR="000C4380">
        <w:rPr>
          <w:rFonts w:asciiTheme="majorBidi" w:hAnsiTheme="majorBidi" w:cstheme="majorBidi"/>
          <w:sz w:val="28"/>
          <w:szCs w:val="28"/>
          <w:lang w:val="fr-FR"/>
        </w:rPr>
        <w:t xml:space="preserve">, à travers son expert, 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>assur</w:t>
      </w:r>
      <w:r w:rsidR="000D77B5">
        <w:rPr>
          <w:rFonts w:asciiTheme="majorBidi" w:hAnsiTheme="majorBidi" w:cstheme="majorBidi"/>
          <w:sz w:val="28"/>
          <w:szCs w:val="28"/>
          <w:lang w:val="fr-FR"/>
        </w:rPr>
        <w:t>e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 les tâches suivantes :</w:t>
      </w:r>
      <w:r w:rsidR="000D77B5">
        <w:rPr>
          <w:rFonts w:asciiTheme="majorBidi" w:hAnsiTheme="majorBidi" w:cstheme="majorBidi"/>
          <w:sz w:val="28"/>
          <w:szCs w:val="28"/>
          <w:lang w:val="fr-FR"/>
        </w:rPr>
        <w:t xml:space="preserve"> (</w:t>
      </w:r>
      <w:r w:rsidR="000D77B5" w:rsidRPr="00F71789">
        <w:rPr>
          <w:rFonts w:asciiTheme="majorBidi" w:hAnsiTheme="majorBidi" w:cstheme="majorBidi"/>
          <w:i/>
          <w:iCs/>
          <w:sz w:val="28"/>
          <w:szCs w:val="28"/>
          <w:lang w:val="fr-FR"/>
        </w:rPr>
        <w:t>à valider</w:t>
      </w:r>
      <w:r w:rsidR="000D77B5">
        <w:rPr>
          <w:rFonts w:asciiTheme="majorBidi" w:hAnsiTheme="majorBidi" w:cstheme="majorBidi"/>
          <w:sz w:val="28"/>
          <w:szCs w:val="28"/>
          <w:lang w:val="fr-FR"/>
        </w:rPr>
        <w:t>)</w:t>
      </w:r>
    </w:p>
    <w:p w14:paraId="1C2E284F" w14:textId="5F9FB5B0" w:rsidR="00D27E99" w:rsidRPr="00D27E99" w:rsidRDefault="00D27E99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Élaborer </w:t>
      </w:r>
      <w:r w:rsidR="00FF1B0F">
        <w:rPr>
          <w:rFonts w:asciiTheme="majorBidi" w:hAnsiTheme="majorBidi" w:cstheme="majorBidi"/>
          <w:sz w:val="28"/>
          <w:szCs w:val="28"/>
          <w:lang w:val="fr-FR"/>
        </w:rPr>
        <w:t>une proposition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FF1B0F">
        <w:rPr>
          <w:rFonts w:asciiTheme="majorBidi" w:hAnsiTheme="majorBidi" w:cstheme="majorBidi"/>
          <w:sz w:val="28"/>
          <w:szCs w:val="28"/>
          <w:lang w:val="fr-FR"/>
        </w:rPr>
        <w:t>de note conceptuelle</w:t>
      </w:r>
      <w:r w:rsidR="005F5263">
        <w:rPr>
          <w:rFonts w:asciiTheme="majorBidi" w:hAnsiTheme="majorBidi" w:cstheme="majorBidi"/>
          <w:sz w:val="28"/>
          <w:szCs w:val="28"/>
          <w:lang w:val="fr-FR"/>
        </w:rPr>
        <w:t xml:space="preserve"> à compléter par les </w:t>
      </w:r>
      <w:r w:rsidR="00AF3DE0">
        <w:rPr>
          <w:rFonts w:asciiTheme="majorBidi" w:hAnsiTheme="majorBidi" w:cstheme="majorBidi"/>
          <w:sz w:val="28"/>
          <w:szCs w:val="28"/>
          <w:lang w:val="fr-FR"/>
        </w:rPr>
        <w:t>deux experts en charge de la</w:t>
      </w:r>
      <w:r w:rsidR="004F62C4">
        <w:rPr>
          <w:rFonts w:asciiTheme="majorBidi" w:hAnsiTheme="majorBidi" w:cstheme="majorBidi"/>
          <w:sz w:val="28"/>
          <w:szCs w:val="28"/>
          <w:lang w:val="fr-FR"/>
        </w:rPr>
        <w:t xml:space="preserve"> formation </w:t>
      </w:r>
      <w:r w:rsidR="005F6A30">
        <w:rPr>
          <w:rFonts w:asciiTheme="majorBidi" w:hAnsiTheme="majorBidi" w:cstheme="majorBidi"/>
          <w:sz w:val="28"/>
          <w:szCs w:val="28"/>
          <w:lang w:val="fr-FR"/>
        </w:rPr>
        <w:t>(</w:t>
      </w:r>
      <w:r w:rsidR="00C26F80" w:rsidRPr="009678B4">
        <w:rPr>
          <w:rFonts w:asciiTheme="majorBidi" w:hAnsiTheme="majorBidi" w:cstheme="majorBidi"/>
          <w:i/>
          <w:iCs/>
          <w:sz w:val="28"/>
          <w:szCs w:val="28"/>
          <w:lang w:val="fr-FR"/>
        </w:rPr>
        <w:t>y compris</w:t>
      </w:r>
      <w:r w:rsidR="005F6A30" w:rsidRPr="009678B4">
        <w:rPr>
          <w:rFonts w:asciiTheme="majorBidi" w:hAnsiTheme="majorBidi" w:cstheme="majorBidi"/>
          <w:i/>
          <w:iCs/>
          <w:sz w:val="28"/>
          <w:szCs w:val="28"/>
          <w:lang w:val="fr-FR"/>
        </w:rPr>
        <w:t xml:space="preserve"> le programme</w:t>
      </w:r>
      <w:r w:rsidR="005A00D5">
        <w:rPr>
          <w:rFonts w:asciiTheme="majorBidi" w:hAnsiTheme="majorBidi" w:cstheme="majorBidi"/>
          <w:sz w:val="28"/>
          <w:szCs w:val="28"/>
          <w:lang w:val="fr-FR"/>
        </w:rPr>
        <w:t>) ;</w:t>
      </w:r>
    </w:p>
    <w:p w14:paraId="79E8E03E" w14:textId="6200495B" w:rsidR="00C26F80" w:rsidRPr="00D27E99" w:rsidRDefault="00C26F80" w:rsidP="00C26F80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Payer les frais d'organisation </w:t>
      </w:r>
      <w:r>
        <w:rPr>
          <w:rFonts w:asciiTheme="majorBidi" w:hAnsiTheme="majorBidi" w:cstheme="majorBidi"/>
          <w:sz w:val="28"/>
          <w:szCs w:val="28"/>
          <w:lang w:val="fr-FR"/>
        </w:rPr>
        <w:t>à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 la Commission Nationale </w:t>
      </w:r>
      <w:r w:rsidR="000D77B5">
        <w:rPr>
          <w:rFonts w:asciiTheme="majorBidi" w:hAnsiTheme="majorBidi" w:cstheme="majorBidi"/>
          <w:sz w:val="28"/>
          <w:szCs w:val="28"/>
          <w:lang w:val="fr-FR"/>
        </w:rPr>
        <w:t>Ivoirienne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 pour l’ICESCO</w:t>
      </w:r>
      <w:r>
        <w:rPr>
          <w:rFonts w:asciiTheme="majorBidi" w:hAnsiTheme="majorBidi" w:cstheme="majorBidi"/>
          <w:sz w:val="28"/>
          <w:szCs w:val="28"/>
          <w:lang w:val="fr-FR"/>
        </w:rPr>
        <w:t> ;</w:t>
      </w:r>
    </w:p>
    <w:p w14:paraId="31CD279B" w14:textId="15FE19E0" w:rsidR="00D27E99" w:rsidRPr="00D27E99" w:rsidRDefault="00D27E99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Payer </w:t>
      </w:r>
      <w:r w:rsidR="004F62C4">
        <w:rPr>
          <w:rFonts w:asciiTheme="majorBidi" w:hAnsiTheme="majorBidi" w:cstheme="majorBidi"/>
          <w:sz w:val="28"/>
          <w:szCs w:val="28"/>
          <w:lang w:val="fr-FR"/>
        </w:rPr>
        <w:t>les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 indemnité</w:t>
      </w:r>
      <w:r w:rsidR="004F62C4">
        <w:rPr>
          <w:rFonts w:asciiTheme="majorBidi" w:hAnsiTheme="majorBidi" w:cstheme="majorBidi"/>
          <w:sz w:val="28"/>
          <w:szCs w:val="28"/>
          <w:lang w:val="fr-FR"/>
        </w:rPr>
        <w:t>s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 journalière</w:t>
      </w:r>
      <w:r w:rsidR="004F62C4">
        <w:rPr>
          <w:rFonts w:asciiTheme="majorBidi" w:hAnsiTheme="majorBidi" w:cstheme="majorBidi"/>
          <w:sz w:val="28"/>
          <w:szCs w:val="28"/>
          <w:lang w:val="fr-FR"/>
        </w:rPr>
        <w:t>s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 des deux expert(e)s nationaux(les)</w:t>
      </w:r>
      <w:r w:rsidR="004F62C4">
        <w:rPr>
          <w:rFonts w:asciiTheme="majorBidi" w:hAnsiTheme="majorBidi" w:cstheme="majorBidi"/>
          <w:sz w:val="28"/>
          <w:szCs w:val="28"/>
          <w:lang w:val="fr-FR"/>
        </w:rPr>
        <w:t> ;</w:t>
      </w:r>
    </w:p>
    <w:p w14:paraId="26753509" w14:textId="19B426B5" w:rsidR="00D27E99" w:rsidRPr="00D27E99" w:rsidRDefault="00D27E99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Payer </w:t>
      </w:r>
      <w:r w:rsidR="004F62C4">
        <w:rPr>
          <w:rFonts w:asciiTheme="majorBidi" w:hAnsiTheme="majorBidi" w:cstheme="majorBidi"/>
          <w:sz w:val="28"/>
          <w:szCs w:val="28"/>
          <w:lang w:val="fr-FR"/>
        </w:rPr>
        <w:t>les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 per diem journalier</w:t>
      </w:r>
      <w:r w:rsidR="004F62C4">
        <w:rPr>
          <w:rFonts w:asciiTheme="majorBidi" w:hAnsiTheme="majorBidi" w:cstheme="majorBidi"/>
          <w:sz w:val="28"/>
          <w:szCs w:val="28"/>
          <w:lang w:val="fr-FR"/>
        </w:rPr>
        <w:t>s</w:t>
      </w:r>
      <w:r w:rsidRPr="00D27E99">
        <w:rPr>
          <w:rFonts w:asciiTheme="majorBidi" w:hAnsiTheme="majorBidi" w:cstheme="majorBidi"/>
          <w:sz w:val="28"/>
          <w:szCs w:val="28"/>
          <w:lang w:val="fr-FR"/>
        </w:rPr>
        <w:t xml:space="preserve"> des 20 participant(e)s</w:t>
      </w:r>
      <w:r w:rsidR="00C26F80">
        <w:rPr>
          <w:rFonts w:asciiTheme="majorBidi" w:hAnsiTheme="majorBidi" w:cstheme="majorBidi"/>
          <w:sz w:val="28"/>
          <w:szCs w:val="28"/>
          <w:lang w:val="fr-FR"/>
        </w:rPr>
        <w:t>.</w:t>
      </w:r>
    </w:p>
    <w:p w14:paraId="2E4C5E5A" w14:textId="340F30A3" w:rsidR="000570DE" w:rsidRPr="000570DE" w:rsidRDefault="00264571" w:rsidP="000570DE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0570DE">
        <w:rPr>
          <w:rFonts w:asciiTheme="majorBidi" w:hAnsiTheme="majorBidi" w:cstheme="majorBidi"/>
          <w:sz w:val="28"/>
          <w:szCs w:val="28"/>
          <w:lang w:val="fr-FR"/>
        </w:rPr>
        <w:t>L</w:t>
      </w:r>
      <w:r w:rsidR="000570DE" w:rsidRPr="000570DE">
        <w:rPr>
          <w:rFonts w:asciiTheme="majorBidi" w:hAnsiTheme="majorBidi" w:cstheme="majorBidi"/>
          <w:sz w:val="28"/>
          <w:szCs w:val="28"/>
          <w:lang w:val="fr-FR"/>
        </w:rPr>
        <w:t xml:space="preserve">a Commission Nationale </w:t>
      </w:r>
      <w:r w:rsidR="000D77B5">
        <w:rPr>
          <w:rFonts w:asciiTheme="majorBidi" w:hAnsiTheme="majorBidi" w:cstheme="majorBidi"/>
          <w:sz w:val="28"/>
          <w:szCs w:val="28"/>
          <w:lang w:val="fr-FR"/>
        </w:rPr>
        <w:t>Ivoirienne</w:t>
      </w:r>
      <w:r w:rsidR="000D77B5" w:rsidRPr="00D27E99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0570DE" w:rsidRPr="000570DE">
        <w:rPr>
          <w:rFonts w:asciiTheme="majorBidi" w:hAnsiTheme="majorBidi" w:cstheme="majorBidi"/>
          <w:sz w:val="28"/>
          <w:szCs w:val="28"/>
          <w:lang w:val="fr-FR"/>
        </w:rPr>
        <w:t>pour l'ICESCO</w:t>
      </w:r>
      <w:r w:rsidR="007F6523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0570DE" w:rsidRPr="000570DE">
        <w:rPr>
          <w:rFonts w:asciiTheme="majorBidi" w:hAnsiTheme="majorBidi" w:cstheme="majorBidi"/>
          <w:sz w:val="28"/>
          <w:szCs w:val="28"/>
          <w:lang w:val="fr-FR"/>
        </w:rPr>
        <w:t>assur</w:t>
      </w:r>
      <w:r w:rsidR="000D77B5">
        <w:rPr>
          <w:rFonts w:asciiTheme="majorBidi" w:hAnsiTheme="majorBidi" w:cstheme="majorBidi"/>
          <w:sz w:val="28"/>
          <w:szCs w:val="28"/>
          <w:lang w:val="fr-FR"/>
        </w:rPr>
        <w:t>e</w:t>
      </w:r>
      <w:r w:rsidR="000570DE" w:rsidRPr="000570DE">
        <w:rPr>
          <w:rFonts w:asciiTheme="majorBidi" w:hAnsiTheme="majorBidi" w:cstheme="majorBidi"/>
          <w:sz w:val="28"/>
          <w:szCs w:val="28"/>
          <w:lang w:val="fr-FR"/>
        </w:rPr>
        <w:t xml:space="preserve"> les prestations suivantes :</w:t>
      </w:r>
    </w:p>
    <w:p w14:paraId="42CC745E" w14:textId="77777777" w:rsidR="000570DE" w:rsidRPr="000570DE" w:rsidRDefault="000570DE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0570DE">
        <w:rPr>
          <w:rFonts w:asciiTheme="majorBidi" w:hAnsiTheme="majorBidi" w:cstheme="majorBidi"/>
          <w:sz w:val="28"/>
          <w:szCs w:val="28"/>
          <w:lang w:val="fr-FR"/>
        </w:rPr>
        <w:t>Fournir un local adéquat pour la tenue des travaux de l’atelier ;</w:t>
      </w:r>
    </w:p>
    <w:p w14:paraId="3899138A" w14:textId="59F61ECE" w:rsidR="000570DE" w:rsidRPr="000570DE" w:rsidRDefault="000570DE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0570DE">
        <w:rPr>
          <w:rFonts w:asciiTheme="majorBidi" w:hAnsiTheme="majorBidi" w:cstheme="majorBidi"/>
          <w:sz w:val="28"/>
          <w:szCs w:val="28"/>
          <w:lang w:val="fr-FR"/>
        </w:rPr>
        <w:t>Désigner deux expert(e)s nationaux(les) et 20</w:t>
      </w:r>
      <w:r w:rsidR="009678B4">
        <w:rPr>
          <w:rFonts w:asciiTheme="majorBidi" w:hAnsiTheme="majorBidi" w:cstheme="majorBidi"/>
          <w:sz w:val="28"/>
          <w:szCs w:val="28"/>
          <w:lang w:val="fr-FR"/>
        </w:rPr>
        <w:t>/25</w:t>
      </w:r>
      <w:r w:rsidRPr="000570DE">
        <w:rPr>
          <w:rFonts w:asciiTheme="majorBidi" w:hAnsiTheme="majorBidi" w:cstheme="majorBidi"/>
          <w:sz w:val="28"/>
          <w:szCs w:val="28"/>
          <w:lang w:val="fr-FR"/>
        </w:rPr>
        <w:t xml:space="preserve"> participant(e)s ;</w:t>
      </w:r>
    </w:p>
    <w:p w14:paraId="638F635B" w14:textId="77777777" w:rsidR="000570DE" w:rsidRPr="000570DE" w:rsidRDefault="000570DE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0570DE">
        <w:rPr>
          <w:rFonts w:asciiTheme="majorBidi" w:hAnsiTheme="majorBidi" w:cstheme="majorBidi"/>
          <w:sz w:val="28"/>
          <w:szCs w:val="28"/>
          <w:lang w:val="fr-FR"/>
        </w:rPr>
        <w:t xml:space="preserve">Assurer les travaux de secrétariat ainsi que l'élaboration des rapports </w:t>
      </w:r>
      <w:r w:rsidRPr="000570DE">
        <w:rPr>
          <w:rFonts w:asciiTheme="majorBidi" w:hAnsiTheme="majorBidi" w:cstheme="majorBidi"/>
          <w:sz w:val="28"/>
          <w:szCs w:val="28"/>
          <w:lang w:val="fr-FR"/>
        </w:rPr>
        <w:lastRenderedPageBreak/>
        <w:t>technique et financier ;</w:t>
      </w:r>
    </w:p>
    <w:p w14:paraId="0EE38C2D" w14:textId="77777777" w:rsidR="000570DE" w:rsidRPr="000570DE" w:rsidRDefault="000570DE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0570DE">
        <w:rPr>
          <w:rFonts w:asciiTheme="majorBidi" w:hAnsiTheme="majorBidi" w:cstheme="majorBidi"/>
          <w:sz w:val="28"/>
          <w:szCs w:val="28"/>
          <w:lang w:val="fr-FR"/>
        </w:rPr>
        <w:t>Envoyer les invitations pour assister aux séances d'ouverture et de clôture ;</w:t>
      </w:r>
    </w:p>
    <w:p w14:paraId="4A856653" w14:textId="6C3AAA42" w:rsidR="000570DE" w:rsidRPr="000570DE" w:rsidRDefault="000570DE" w:rsidP="000570DE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0570DE">
        <w:rPr>
          <w:rFonts w:asciiTheme="majorBidi" w:hAnsiTheme="majorBidi" w:cstheme="majorBidi"/>
          <w:sz w:val="28"/>
          <w:szCs w:val="28"/>
          <w:lang w:val="fr-FR"/>
        </w:rPr>
        <w:t xml:space="preserve">Organiser la cérémonie d'ouverture sous le patronage de </w:t>
      </w:r>
      <w:r w:rsidRPr="0038763D">
        <w:rPr>
          <w:rFonts w:asciiTheme="majorBidi" w:hAnsiTheme="majorBidi" w:cstheme="majorBidi"/>
          <w:sz w:val="28"/>
          <w:szCs w:val="28"/>
          <w:lang w:val="fr-FR"/>
        </w:rPr>
        <w:t xml:space="preserve">Son Excellence le Ministre </w:t>
      </w:r>
      <w:r w:rsidR="0083369A" w:rsidRPr="0038763D">
        <w:rPr>
          <w:rFonts w:asciiTheme="majorBidi" w:hAnsiTheme="majorBidi" w:cstheme="majorBidi"/>
          <w:sz w:val="28"/>
          <w:szCs w:val="28"/>
          <w:lang w:val="fr-FR"/>
        </w:rPr>
        <w:t>de l’Enseignement Supérieur et de la Recherche Scientifique</w:t>
      </w:r>
      <w:r w:rsidR="00264571">
        <w:rPr>
          <w:rFonts w:asciiTheme="majorBidi" w:hAnsiTheme="majorBidi" w:cstheme="majorBidi"/>
          <w:sz w:val="28"/>
          <w:szCs w:val="28"/>
          <w:lang w:val="fr-FR"/>
        </w:rPr>
        <w:t xml:space="preserve">, </w:t>
      </w:r>
      <w:r w:rsidR="00FC21F8">
        <w:rPr>
          <w:rFonts w:asciiTheme="majorBidi" w:hAnsiTheme="majorBidi" w:cstheme="majorBidi"/>
          <w:sz w:val="28"/>
          <w:szCs w:val="28"/>
          <w:lang w:val="fr-FR"/>
        </w:rPr>
        <w:t xml:space="preserve">ou son représentant, </w:t>
      </w:r>
      <w:r w:rsidR="00264571">
        <w:rPr>
          <w:rFonts w:asciiTheme="majorBidi" w:hAnsiTheme="majorBidi" w:cstheme="majorBidi"/>
          <w:sz w:val="28"/>
          <w:szCs w:val="28"/>
          <w:lang w:val="fr-FR"/>
        </w:rPr>
        <w:t>ainsi que du représentant</w:t>
      </w:r>
      <w:r w:rsidR="00264571" w:rsidRPr="00264571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264571">
        <w:rPr>
          <w:rFonts w:asciiTheme="majorBidi" w:hAnsiTheme="majorBidi" w:cstheme="majorBidi"/>
          <w:sz w:val="28"/>
          <w:szCs w:val="28"/>
          <w:lang w:val="fr-FR"/>
        </w:rPr>
        <w:t>de l</w:t>
      </w:r>
      <w:r w:rsidR="00264571" w:rsidRPr="00264571">
        <w:rPr>
          <w:rFonts w:asciiTheme="majorBidi" w:hAnsiTheme="majorBidi" w:cstheme="majorBidi"/>
          <w:sz w:val="28"/>
          <w:szCs w:val="28"/>
          <w:lang w:val="fr-FR"/>
        </w:rPr>
        <w:t xml:space="preserve">a Direction des </w:t>
      </w:r>
      <w:r w:rsidR="003E1661">
        <w:rPr>
          <w:rFonts w:asciiTheme="majorBidi" w:hAnsiTheme="majorBidi" w:cstheme="majorBidi"/>
          <w:sz w:val="28"/>
          <w:szCs w:val="28"/>
          <w:lang w:val="fr-FR"/>
        </w:rPr>
        <w:t>T</w:t>
      </w:r>
      <w:r w:rsidR="00264571" w:rsidRPr="00264571">
        <w:rPr>
          <w:rFonts w:asciiTheme="majorBidi" w:hAnsiTheme="majorBidi" w:cstheme="majorBidi"/>
          <w:sz w:val="28"/>
          <w:szCs w:val="28"/>
          <w:lang w:val="fr-FR"/>
        </w:rPr>
        <w:t xml:space="preserve">echnologies et des </w:t>
      </w:r>
      <w:r w:rsidR="003E1661">
        <w:rPr>
          <w:rFonts w:asciiTheme="majorBidi" w:hAnsiTheme="majorBidi" w:cstheme="majorBidi"/>
          <w:sz w:val="28"/>
          <w:szCs w:val="28"/>
          <w:lang w:val="fr-FR"/>
        </w:rPr>
        <w:t>S</w:t>
      </w:r>
      <w:r w:rsidR="00264571" w:rsidRPr="00264571">
        <w:rPr>
          <w:rFonts w:asciiTheme="majorBidi" w:hAnsiTheme="majorBidi" w:cstheme="majorBidi"/>
          <w:sz w:val="28"/>
          <w:szCs w:val="28"/>
          <w:lang w:val="fr-FR"/>
        </w:rPr>
        <w:t>ystèmes d’</w:t>
      </w:r>
      <w:r w:rsidR="003E1661">
        <w:rPr>
          <w:rFonts w:asciiTheme="majorBidi" w:hAnsiTheme="majorBidi" w:cstheme="majorBidi"/>
          <w:sz w:val="28"/>
          <w:szCs w:val="28"/>
          <w:lang w:val="fr-FR"/>
        </w:rPr>
        <w:t>I</w:t>
      </w:r>
      <w:r w:rsidR="00264571" w:rsidRPr="00264571">
        <w:rPr>
          <w:rFonts w:asciiTheme="majorBidi" w:hAnsiTheme="majorBidi" w:cstheme="majorBidi"/>
          <w:sz w:val="28"/>
          <w:szCs w:val="28"/>
          <w:lang w:val="fr-FR"/>
        </w:rPr>
        <w:t xml:space="preserve">nformation du Ministère </w:t>
      </w:r>
      <w:r w:rsidRPr="000570DE">
        <w:rPr>
          <w:rFonts w:asciiTheme="majorBidi" w:hAnsiTheme="majorBidi" w:cstheme="majorBidi"/>
          <w:sz w:val="28"/>
          <w:szCs w:val="28"/>
          <w:lang w:val="fr-FR"/>
        </w:rPr>
        <w:t xml:space="preserve">ou de </w:t>
      </w:r>
      <w:r w:rsidR="00264571">
        <w:rPr>
          <w:rFonts w:asciiTheme="majorBidi" w:hAnsiTheme="majorBidi" w:cstheme="majorBidi"/>
          <w:sz w:val="28"/>
          <w:szCs w:val="28"/>
          <w:lang w:val="fr-FR"/>
        </w:rPr>
        <w:t>leurs</w:t>
      </w:r>
      <w:r w:rsidRPr="000570DE">
        <w:rPr>
          <w:rFonts w:asciiTheme="majorBidi" w:hAnsiTheme="majorBidi" w:cstheme="majorBidi"/>
          <w:sz w:val="28"/>
          <w:szCs w:val="28"/>
          <w:lang w:val="fr-FR"/>
        </w:rPr>
        <w:t xml:space="preserve"> représentant</w:t>
      </w:r>
      <w:r w:rsidR="00264571">
        <w:rPr>
          <w:rFonts w:asciiTheme="majorBidi" w:hAnsiTheme="majorBidi" w:cstheme="majorBidi"/>
          <w:sz w:val="28"/>
          <w:szCs w:val="28"/>
          <w:lang w:val="fr-FR"/>
        </w:rPr>
        <w:t>s</w:t>
      </w:r>
      <w:r w:rsidRPr="000570DE">
        <w:rPr>
          <w:rFonts w:asciiTheme="majorBidi" w:hAnsiTheme="majorBidi" w:cstheme="majorBidi"/>
          <w:sz w:val="28"/>
          <w:szCs w:val="28"/>
          <w:lang w:val="fr-FR"/>
        </w:rPr>
        <w:t xml:space="preserve"> ;</w:t>
      </w:r>
    </w:p>
    <w:p w14:paraId="1E649821" w14:textId="00B81564" w:rsidR="002247E5" w:rsidRDefault="000570DE" w:rsidP="006271BA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0570DE">
        <w:rPr>
          <w:rFonts w:asciiTheme="majorBidi" w:hAnsiTheme="majorBidi" w:cstheme="majorBidi"/>
          <w:sz w:val="28"/>
          <w:szCs w:val="28"/>
          <w:lang w:val="fr-FR"/>
        </w:rPr>
        <w:t>Assurer la couverture médiatique appropriée</w:t>
      </w:r>
      <w:r w:rsidR="006271BA">
        <w:rPr>
          <w:rFonts w:asciiTheme="majorBidi" w:hAnsiTheme="majorBidi" w:cstheme="majorBidi"/>
          <w:sz w:val="28"/>
          <w:szCs w:val="28"/>
          <w:lang w:val="fr-FR"/>
        </w:rPr>
        <w:t> ;</w:t>
      </w:r>
    </w:p>
    <w:p w14:paraId="310779FD" w14:textId="4D04EF96" w:rsidR="006271BA" w:rsidRDefault="00B426B7" w:rsidP="006271BA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>
        <w:rPr>
          <w:rFonts w:asciiTheme="majorBidi" w:hAnsiTheme="majorBidi" w:cstheme="majorBidi"/>
          <w:sz w:val="28"/>
          <w:szCs w:val="28"/>
          <w:lang w:val="fr-FR"/>
        </w:rPr>
        <w:t xml:space="preserve">Aider à la réservation d’un hôtel convenable </w:t>
      </w:r>
      <w:r w:rsidR="006C1739">
        <w:rPr>
          <w:rFonts w:asciiTheme="majorBidi" w:hAnsiTheme="majorBidi" w:cstheme="majorBidi"/>
          <w:sz w:val="28"/>
          <w:szCs w:val="28"/>
          <w:lang w:val="fr-FR"/>
        </w:rPr>
        <w:t>pour le représentant de l’ICESCO ;</w:t>
      </w:r>
    </w:p>
    <w:p w14:paraId="0DBC2887" w14:textId="4724DB7C" w:rsidR="009B3E10" w:rsidRDefault="006C1739" w:rsidP="00CE36E7">
      <w:pPr>
        <w:pStyle w:val="Paragraphedeliste"/>
        <w:numPr>
          <w:ilvl w:val="0"/>
          <w:numId w:val="15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r w:rsidRPr="007E2FC2">
        <w:rPr>
          <w:rFonts w:asciiTheme="majorBidi" w:hAnsiTheme="majorBidi" w:cstheme="majorBidi"/>
          <w:sz w:val="28"/>
          <w:szCs w:val="28"/>
          <w:lang w:val="fr-FR"/>
        </w:rPr>
        <w:t>Assurer le transport du représentant de l’ICESCO</w:t>
      </w:r>
      <w:r w:rsidR="00B35F82" w:rsidRPr="007E2FC2">
        <w:rPr>
          <w:rFonts w:asciiTheme="majorBidi" w:hAnsiTheme="majorBidi" w:cstheme="majorBidi"/>
          <w:sz w:val="28"/>
          <w:szCs w:val="28"/>
          <w:lang w:val="fr-FR"/>
        </w:rPr>
        <w:t xml:space="preserve"> à son arrivée/départ de</w:t>
      </w:r>
      <w:r w:rsidR="001B3A49" w:rsidRPr="007E2FC2">
        <w:rPr>
          <w:rFonts w:asciiTheme="majorBidi" w:hAnsiTheme="majorBidi" w:cstheme="majorBidi"/>
          <w:sz w:val="28"/>
          <w:szCs w:val="28"/>
          <w:lang w:val="fr-FR"/>
        </w:rPr>
        <w:t>/vers l’aéroport/hôtel</w:t>
      </w:r>
      <w:r w:rsidR="00AC07CB" w:rsidRPr="007E2FC2">
        <w:rPr>
          <w:rFonts w:asciiTheme="majorBidi" w:hAnsiTheme="majorBidi" w:cstheme="majorBidi"/>
          <w:sz w:val="28"/>
          <w:szCs w:val="28"/>
          <w:lang w:val="fr-FR"/>
        </w:rPr>
        <w:t xml:space="preserve">, ainsi que </w:t>
      </w:r>
      <w:r w:rsidR="007668AB" w:rsidRPr="007E2FC2">
        <w:rPr>
          <w:rFonts w:asciiTheme="majorBidi" w:hAnsiTheme="majorBidi" w:cstheme="majorBidi"/>
          <w:sz w:val="28"/>
          <w:szCs w:val="28"/>
          <w:lang w:val="fr-FR"/>
        </w:rPr>
        <w:t xml:space="preserve">vers </w:t>
      </w:r>
      <w:r w:rsidR="00AC07CB" w:rsidRPr="007E2FC2">
        <w:rPr>
          <w:rFonts w:asciiTheme="majorBidi" w:hAnsiTheme="majorBidi" w:cstheme="majorBidi"/>
          <w:sz w:val="28"/>
          <w:szCs w:val="28"/>
          <w:lang w:val="fr-FR"/>
        </w:rPr>
        <w:t>le lieu de l’atelier.</w:t>
      </w:r>
    </w:p>
    <w:p w14:paraId="4736B881" w14:textId="4967D203" w:rsidR="009E7E5C" w:rsidRPr="00CA4AE9" w:rsidRDefault="00CA4AE9" w:rsidP="00CA4AE9">
      <w:pPr>
        <w:pStyle w:val="Paragraphedeliste"/>
        <w:numPr>
          <w:ilvl w:val="0"/>
          <w:numId w:val="13"/>
        </w:numPr>
        <w:spacing w:after="240"/>
        <w:ind w:left="284"/>
        <w:jc w:val="both"/>
        <w:rPr>
          <w:rFonts w:asciiTheme="majorBidi" w:hAnsiTheme="majorBidi" w:cstheme="majorBidi"/>
          <w:b/>
          <w:bCs/>
          <w:sz w:val="28"/>
          <w:szCs w:val="28"/>
          <w:lang w:val="fr-FR"/>
        </w:rPr>
      </w:pPr>
      <w:r>
        <w:rPr>
          <w:rFonts w:asciiTheme="majorBidi" w:hAnsiTheme="majorBidi" w:cstheme="majorBidi"/>
          <w:b/>
          <w:bCs/>
          <w:sz w:val="28"/>
          <w:szCs w:val="28"/>
          <w:lang w:val="fr-FR"/>
        </w:rPr>
        <w:t>Budget global </w:t>
      </w:r>
      <w:r w:rsidRPr="00CA4AE9">
        <w:rPr>
          <w:rFonts w:asciiTheme="majorBidi" w:hAnsiTheme="majorBidi" w:cstheme="majorBidi"/>
          <w:sz w:val="28"/>
          <w:szCs w:val="28"/>
          <w:lang w:val="fr-FR"/>
        </w:rPr>
        <w:t>:</w:t>
      </w:r>
      <w:r w:rsidR="00D209B1"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  <w:r w:rsidR="003E0D67">
        <w:rPr>
          <w:rFonts w:asciiTheme="majorBidi" w:hAnsiTheme="majorBidi" w:cstheme="majorBidi"/>
          <w:sz w:val="28"/>
          <w:szCs w:val="28"/>
          <w:lang w:val="fr-FR"/>
        </w:rPr>
        <w:t>5</w:t>
      </w:r>
      <w:r w:rsidR="00D209B1">
        <w:rPr>
          <w:rFonts w:asciiTheme="majorBidi" w:hAnsiTheme="majorBidi" w:cstheme="majorBidi"/>
          <w:sz w:val="28"/>
          <w:szCs w:val="28"/>
          <w:lang w:val="fr-FR"/>
        </w:rPr>
        <w:t>000 USD.</w:t>
      </w:r>
    </w:p>
    <w:p w14:paraId="630225BF" w14:textId="646EFADC" w:rsidR="009B3E10" w:rsidRDefault="009B3E10" w:rsidP="009B3E10">
      <w:p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109AA809" w14:textId="182D1A25" w:rsidR="009B3E10" w:rsidRDefault="009B3E10" w:rsidP="009B3E10">
      <w:p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p w14:paraId="1550ABC0" w14:textId="0D9B64C9" w:rsidR="009B3E10" w:rsidRDefault="00136678" w:rsidP="009B3E10">
      <w:pPr>
        <w:spacing w:after="240"/>
        <w:jc w:val="both"/>
        <w:rPr>
          <w:ins w:id="6" w:author="Valère" w:date="2023-05-23T12:19:00Z"/>
          <w:rFonts w:asciiTheme="majorBidi" w:hAnsiTheme="majorBidi" w:cstheme="majorBidi"/>
          <w:sz w:val="28"/>
          <w:szCs w:val="28"/>
          <w:lang w:val="fr-FR"/>
        </w:rPr>
      </w:pPr>
      <w:ins w:id="7" w:author="Valère" w:date="2023-05-23T12:19:00Z">
        <w:r>
          <w:rPr>
            <w:rFonts w:asciiTheme="majorBidi" w:hAnsiTheme="majorBidi" w:cstheme="majorBidi"/>
            <w:sz w:val="28"/>
            <w:szCs w:val="28"/>
            <w:lang w:val="fr-FR"/>
          </w:rPr>
          <w:t>Atelier de formation ISESCO</w:t>
        </w:r>
      </w:ins>
    </w:p>
    <w:p w14:paraId="1D76266C" w14:textId="18BE6303" w:rsidR="00136678" w:rsidRDefault="00136678" w:rsidP="009B3E10">
      <w:p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  <w:ins w:id="8" w:author="Valère" w:date="2023-05-23T12:22:00Z">
        <w:r>
          <w:rPr>
            <w:rFonts w:asciiTheme="majorBidi" w:hAnsiTheme="majorBidi" w:cstheme="majorBidi"/>
            <w:sz w:val="28"/>
            <w:szCs w:val="28"/>
            <w:lang w:val="fr-FR"/>
          </w:rPr>
          <w:t>Activité de communication (</w:t>
        </w:r>
        <w:proofErr w:type="spellStart"/>
        <w:r>
          <w:rPr>
            <w:rFonts w:asciiTheme="majorBidi" w:hAnsiTheme="majorBidi" w:cstheme="majorBidi"/>
            <w:sz w:val="28"/>
            <w:szCs w:val="28"/>
            <w:lang w:val="fr-FR"/>
          </w:rPr>
          <w:t>bandéroles</w:t>
        </w:r>
        <w:proofErr w:type="spellEnd"/>
        <w:r>
          <w:rPr>
            <w:rFonts w:asciiTheme="majorBidi" w:hAnsiTheme="majorBidi" w:cstheme="majorBidi"/>
            <w:sz w:val="28"/>
            <w:szCs w:val="28"/>
            <w:lang w:val="fr-FR"/>
          </w:rPr>
          <w:t>, invitati</w:t>
        </w:r>
      </w:ins>
      <w:ins w:id="9" w:author="Valère" w:date="2023-05-23T12:23:00Z">
        <w:r>
          <w:rPr>
            <w:rFonts w:asciiTheme="majorBidi" w:hAnsiTheme="majorBidi" w:cstheme="majorBidi"/>
            <w:sz w:val="28"/>
            <w:szCs w:val="28"/>
            <w:lang w:val="fr-FR"/>
          </w:rPr>
          <w:t>on à la presse, presse</w:t>
        </w:r>
      </w:ins>
    </w:p>
    <w:p w14:paraId="022769EF" w14:textId="1968DC54" w:rsidR="009B3E10" w:rsidRDefault="00136678" w:rsidP="00136678">
      <w:pPr>
        <w:pStyle w:val="Paragraphedeliste"/>
        <w:numPr>
          <w:ilvl w:val="0"/>
          <w:numId w:val="18"/>
        </w:numPr>
        <w:spacing w:after="240"/>
        <w:jc w:val="both"/>
        <w:rPr>
          <w:ins w:id="10" w:author="Valère" w:date="2023-05-23T12:26:00Z"/>
          <w:rFonts w:asciiTheme="majorBidi" w:hAnsiTheme="majorBidi" w:cstheme="majorBidi"/>
          <w:sz w:val="28"/>
          <w:szCs w:val="28"/>
          <w:lang w:val="fr-FR"/>
        </w:rPr>
      </w:pPr>
      <w:ins w:id="11" w:author="Valère" w:date="2023-05-23T12:26:00Z">
        <w:r>
          <w:rPr>
            <w:rFonts w:asciiTheme="majorBidi" w:hAnsiTheme="majorBidi" w:cstheme="majorBidi"/>
            <w:sz w:val="28"/>
            <w:szCs w:val="28"/>
            <w:lang w:val="fr-FR"/>
          </w:rPr>
          <w:t xml:space="preserve">2 </w:t>
        </w:r>
        <w:proofErr w:type="spellStart"/>
        <w:r>
          <w:rPr>
            <w:rFonts w:asciiTheme="majorBidi" w:hAnsiTheme="majorBidi" w:cstheme="majorBidi"/>
            <w:sz w:val="28"/>
            <w:szCs w:val="28"/>
            <w:lang w:val="fr-FR"/>
          </w:rPr>
          <w:t>bandéroles</w:t>
        </w:r>
        <w:proofErr w:type="spellEnd"/>
      </w:ins>
    </w:p>
    <w:p w14:paraId="66D94460" w14:textId="46CB69AB" w:rsidR="00136678" w:rsidRPr="00136678" w:rsidRDefault="00136678">
      <w:pPr>
        <w:pStyle w:val="Paragraphedeliste"/>
        <w:numPr>
          <w:ilvl w:val="0"/>
          <w:numId w:val="18"/>
        </w:num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  <w:rPrChange w:id="12" w:author="Valère" w:date="2023-05-23T12:26:00Z">
            <w:rPr>
              <w:lang w:val="fr-FR"/>
            </w:rPr>
          </w:rPrChange>
        </w:rPr>
        <w:pPrChange w:id="13" w:author="Valère" w:date="2023-05-23T12:26:00Z">
          <w:pPr>
            <w:spacing w:after="240"/>
            <w:jc w:val="both"/>
          </w:pPr>
        </w:pPrChange>
      </w:pPr>
      <w:ins w:id="14" w:author="Valère" w:date="2023-05-23T12:26:00Z">
        <w:r>
          <w:rPr>
            <w:rFonts w:asciiTheme="majorBidi" w:hAnsiTheme="majorBidi" w:cstheme="majorBidi"/>
            <w:sz w:val="28"/>
            <w:szCs w:val="28"/>
            <w:lang w:val="fr-FR"/>
          </w:rPr>
          <w:t xml:space="preserve">Invitations </w:t>
        </w:r>
      </w:ins>
    </w:p>
    <w:p w14:paraId="4FE93F18" w14:textId="42266106" w:rsidR="009B3E10" w:rsidRDefault="009B3E10" w:rsidP="009B3E10">
      <w:pPr>
        <w:spacing w:after="240"/>
        <w:jc w:val="both"/>
        <w:rPr>
          <w:rFonts w:asciiTheme="majorBidi" w:hAnsiTheme="majorBidi" w:cstheme="majorBidi"/>
          <w:sz w:val="28"/>
          <w:szCs w:val="28"/>
          <w:lang w:val="fr-FR"/>
        </w:rPr>
      </w:pPr>
    </w:p>
    <w:sectPr w:rsidR="009B3E10" w:rsidSect="007F05BD">
      <w:pgSz w:w="11906" w:h="16838"/>
      <w:pgMar w:top="1418" w:right="1418" w:bottom="1276" w:left="1418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C218A"/>
    <w:multiLevelType w:val="hybridMultilevel"/>
    <w:tmpl w:val="C8A05C1E"/>
    <w:lvl w:ilvl="0" w:tplc="680272DE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B0144B1"/>
    <w:multiLevelType w:val="hybridMultilevel"/>
    <w:tmpl w:val="E3F03302"/>
    <w:lvl w:ilvl="0" w:tplc="84005ED8">
      <w:start w:val="1"/>
      <w:numFmt w:val="upperLetter"/>
      <w:lvlText w:val="%1."/>
      <w:lvlJc w:val="left"/>
      <w:pPr>
        <w:ind w:left="114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0B100E0A"/>
    <w:multiLevelType w:val="hybridMultilevel"/>
    <w:tmpl w:val="7AB053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0562E"/>
    <w:multiLevelType w:val="hybridMultilevel"/>
    <w:tmpl w:val="2E0850FC"/>
    <w:lvl w:ilvl="0" w:tplc="D8B0704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5E4B72"/>
    <w:multiLevelType w:val="hybridMultilevel"/>
    <w:tmpl w:val="372290B2"/>
    <w:lvl w:ilvl="0" w:tplc="1FD6A2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5C020B"/>
    <w:multiLevelType w:val="hybridMultilevel"/>
    <w:tmpl w:val="6644AE72"/>
    <w:lvl w:ilvl="0" w:tplc="040C000D">
      <w:start w:val="1"/>
      <w:numFmt w:val="bullet"/>
      <w:lvlText w:val=""/>
      <w:lvlJc w:val="left"/>
      <w:pPr>
        <w:ind w:left="1146" w:hanging="360"/>
      </w:pPr>
      <w:rPr>
        <w:rFonts w:ascii="Wingdings" w:hAnsi="Wingdings" w:cs="Wingdings" w:hint="default"/>
      </w:rPr>
    </w:lvl>
    <w:lvl w:ilvl="1" w:tplc="DBA26768">
      <w:start w:val="1"/>
      <w:numFmt w:val="decimal"/>
      <w:lvlText w:val="(%2)"/>
      <w:lvlJc w:val="left"/>
      <w:pPr>
        <w:ind w:left="2026" w:hanging="52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16A438C5"/>
    <w:multiLevelType w:val="multilevel"/>
    <w:tmpl w:val="333A935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4A4569C"/>
    <w:multiLevelType w:val="hybridMultilevel"/>
    <w:tmpl w:val="AA24A37A"/>
    <w:lvl w:ilvl="0" w:tplc="040C0009">
      <w:start w:val="1"/>
      <w:numFmt w:val="bullet"/>
      <w:lvlText w:val=""/>
      <w:lvlJc w:val="left"/>
      <w:pPr>
        <w:ind w:left="1146" w:hanging="360"/>
      </w:pPr>
      <w:rPr>
        <w:rFonts w:ascii="Wingdings" w:hAnsi="Wingdings" w:cs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8" w15:restartNumberingAfterBreak="0">
    <w:nsid w:val="2B00493D"/>
    <w:multiLevelType w:val="hybridMultilevel"/>
    <w:tmpl w:val="BC14BD4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C93102"/>
    <w:multiLevelType w:val="hybridMultilevel"/>
    <w:tmpl w:val="A2FAD658"/>
    <w:lvl w:ilvl="0" w:tplc="A680EA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22237B"/>
    <w:multiLevelType w:val="hybridMultilevel"/>
    <w:tmpl w:val="AD5294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7009B"/>
    <w:multiLevelType w:val="hybridMultilevel"/>
    <w:tmpl w:val="D59C7260"/>
    <w:lvl w:ilvl="0" w:tplc="040C0009">
      <w:start w:val="1"/>
      <w:numFmt w:val="bullet"/>
      <w:lvlText w:val=""/>
      <w:lvlJc w:val="left"/>
      <w:pPr>
        <w:ind w:left="2138" w:hanging="360"/>
      </w:pPr>
      <w:rPr>
        <w:rFonts w:ascii="Wingdings" w:hAnsi="Wingdings" w:cs="Wingdings" w:hint="default"/>
      </w:rPr>
    </w:lvl>
    <w:lvl w:ilvl="1" w:tplc="040C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588C45B1"/>
    <w:multiLevelType w:val="hybridMultilevel"/>
    <w:tmpl w:val="A2DED180"/>
    <w:lvl w:ilvl="0" w:tplc="B34E38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9667AB"/>
    <w:multiLevelType w:val="hybridMultilevel"/>
    <w:tmpl w:val="CB087A4A"/>
    <w:lvl w:ilvl="0" w:tplc="040C000F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69D67186"/>
    <w:multiLevelType w:val="multilevel"/>
    <w:tmpl w:val="DFA2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511557"/>
    <w:multiLevelType w:val="multilevel"/>
    <w:tmpl w:val="9D1CD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1B443A0"/>
    <w:multiLevelType w:val="hybridMultilevel"/>
    <w:tmpl w:val="4C129D90"/>
    <w:lvl w:ilvl="0" w:tplc="040C0015">
      <w:start w:val="1"/>
      <w:numFmt w:val="upperLetter"/>
      <w:lvlText w:val="%1."/>
      <w:lvlJc w:val="left"/>
      <w:pPr>
        <w:ind w:left="1146" w:hanging="360"/>
      </w:pPr>
    </w:lvl>
    <w:lvl w:ilvl="1" w:tplc="040C0019" w:tentative="1">
      <w:start w:val="1"/>
      <w:numFmt w:val="lowerLetter"/>
      <w:lvlText w:val="%2."/>
      <w:lvlJc w:val="left"/>
      <w:pPr>
        <w:ind w:left="1866" w:hanging="360"/>
      </w:pPr>
    </w:lvl>
    <w:lvl w:ilvl="2" w:tplc="040C001B" w:tentative="1">
      <w:start w:val="1"/>
      <w:numFmt w:val="lowerRoman"/>
      <w:lvlText w:val="%3."/>
      <w:lvlJc w:val="right"/>
      <w:pPr>
        <w:ind w:left="2586" w:hanging="180"/>
      </w:pPr>
    </w:lvl>
    <w:lvl w:ilvl="3" w:tplc="040C000F" w:tentative="1">
      <w:start w:val="1"/>
      <w:numFmt w:val="decimal"/>
      <w:lvlText w:val="%4."/>
      <w:lvlJc w:val="left"/>
      <w:pPr>
        <w:ind w:left="3306" w:hanging="360"/>
      </w:pPr>
    </w:lvl>
    <w:lvl w:ilvl="4" w:tplc="040C0019" w:tentative="1">
      <w:start w:val="1"/>
      <w:numFmt w:val="lowerLetter"/>
      <w:lvlText w:val="%5."/>
      <w:lvlJc w:val="left"/>
      <w:pPr>
        <w:ind w:left="4026" w:hanging="360"/>
      </w:pPr>
    </w:lvl>
    <w:lvl w:ilvl="5" w:tplc="040C001B" w:tentative="1">
      <w:start w:val="1"/>
      <w:numFmt w:val="lowerRoman"/>
      <w:lvlText w:val="%6."/>
      <w:lvlJc w:val="right"/>
      <w:pPr>
        <w:ind w:left="4746" w:hanging="180"/>
      </w:pPr>
    </w:lvl>
    <w:lvl w:ilvl="6" w:tplc="040C000F" w:tentative="1">
      <w:start w:val="1"/>
      <w:numFmt w:val="decimal"/>
      <w:lvlText w:val="%7."/>
      <w:lvlJc w:val="left"/>
      <w:pPr>
        <w:ind w:left="5466" w:hanging="360"/>
      </w:pPr>
    </w:lvl>
    <w:lvl w:ilvl="7" w:tplc="040C0019" w:tentative="1">
      <w:start w:val="1"/>
      <w:numFmt w:val="lowerLetter"/>
      <w:lvlText w:val="%8."/>
      <w:lvlJc w:val="left"/>
      <w:pPr>
        <w:ind w:left="6186" w:hanging="360"/>
      </w:pPr>
    </w:lvl>
    <w:lvl w:ilvl="8" w:tplc="040C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7" w15:restartNumberingAfterBreak="0">
    <w:nsid w:val="773B5992"/>
    <w:multiLevelType w:val="hybridMultilevel"/>
    <w:tmpl w:val="02CA5A76"/>
    <w:lvl w:ilvl="0" w:tplc="380C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380C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0"/>
  </w:num>
  <w:num w:numId="3">
    <w:abstractNumId w:val="2"/>
  </w:num>
  <w:num w:numId="4">
    <w:abstractNumId w:val="8"/>
  </w:num>
  <w:num w:numId="5">
    <w:abstractNumId w:val="16"/>
  </w:num>
  <w:num w:numId="6">
    <w:abstractNumId w:val="1"/>
  </w:num>
  <w:num w:numId="7">
    <w:abstractNumId w:val="15"/>
  </w:num>
  <w:num w:numId="8">
    <w:abstractNumId w:val="13"/>
  </w:num>
  <w:num w:numId="9">
    <w:abstractNumId w:val="14"/>
  </w:num>
  <w:num w:numId="10">
    <w:abstractNumId w:val="0"/>
  </w:num>
  <w:num w:numId="11">
    <w:abstractNumId w:val="4"/>
  </w:num>
  <w:num w:numId="12">
    <w:abstractNumId w:val="9"/>
  </w:num>
  <w:num w:numId="13">
    <w:abstractNumId w:val="5"/>
  </w:num>
  <w:num w:numId="14">
    <w:abstractNumId w:val="12"/>
  </w:num>
  <w:num w:numId="15">
    <w:abstractNumId w:val="7"/>
  </w:num>
  <w:num w:numId="16">
    <w:abstractNumId w:val="11"/>
  </w:num>
  <w:num w:numId="17">
    <w:abstractNumId w:val="6"/>
  </w:num>
  <w:num w:numId="18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alère">
    <w15:presenceInfo w15:providerId="Windows Live" w15:userId="cb0a83036db6d4a1"/>
  </w15:person>
  <w15:person w15:author="hp">
    <w15:presenceInfo w15:providerId="None" w15:userId="hp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64D"/>
    <w:rsid w:val="00024168"/>
    <w:rsid w:val="0003200C"/>
    <w:rsid w:val="00034CB5"/>
    <w:rsid w:val="000570DE"/>
    <w:rsid w:val="00065173"/>
    <w:rsid w:val="000A0D33"/>
    <w:rsid w:val="000B0508"/>
    <w:rsid w:val="000B3EE5"/>
    <w:rsid w:val="000B6057"/>
    <w:rsid w:val="000C4380"/>
    <w:rsid w:val="000D26C2"/>
    <w:rsid w:val="000D35D2"/>
    <w:rsid w:val="000D77B5"/>
    <w:rsid w:val="000E4D64"/>
    <w:rsid w:val="0013199A"/>
    <w:rsid w:val="00136678"/>
    <w:rsid w:val="00174C43"/>
    <w:rsid w:val="001B3A49"/>
    <w:rsid w:val="001C2B36"/>
    <w:rsid w:val="001C67B7"/>
    <w:rsid w:val="001C73D3"/>
    <w:rsid w:val="001F7724"/>
    <w:rsid w:val="002056B3"/>
    <w:rsid w:val="00211D75"/>
    <w:rsid w:val="002243BB"/>
    <w:rsid w:val="002247E5"/>
    <w:rsid w:val="00242F73"/>
    <w:rsid w:val="00257679"/>
    <w:rsid w:val="00264571"/>
    <w:rsid w:val="00265482"/>
    <w:rsid w:val="00291497"/>
    <w:rsid w:val="00297DA6"/>
    <w:rsid w:val="002B5F37"/>
    <w:rsid w:val="002C6593"/>
    <w:rsid w:val="002D6EE9"/>
    <w:rsid w:val="002E3C54"/>
    <w:rsid w:val="002F4D39"/>
    <w:rsid w:val="002F5891"/>
    <w:rsid w:val="00305AF2"/>
    <w:rsid w:val="00317776"/>
    <w:rsid w:val="003720ED"/>
    <w:rsid w:val="0037574D"/>
    <w:rsid w:val="003810CE"/>
    <w:rsid w:val="0038763D"/>
    <w:rsid w:val="00395643"/>
    <w:rsid w:val="003C4F7A"/>
    <w:rsid w:val="003E0D67"/>
    <w:rsid w:val="003E1661"/>
    <w:rsid w:val="003E1667"/>
    <w:rsid w:val="003F44AF"/>
    <w:rsid w:val="0040363A"/>
    <w:rsid w:val="0041155E"/>
    <w:rsid w:val="00427ECB"/>
    <w:rsid w:val="00430F5A"/>
    <w:rsid w:val="004430D1"/>
    <w:rsid w:val="0044392E"/>
    <w:rsid w:val="004505CC"/>
    <w:rsid w:val="00456B5F"/>
    <w:rsid w:val="004B6F4D"/>
    <w:rsid w:val="004C6412"/>
    <w:rsid w:val="004F564D"/>
    <w:rsid w:val="004F62C4"/>
    <w:rsid w:val="00506818"/>
    <w:rsid w:val="0050795F"/>
    <w:rsid w:val="00530E86"/>
    <w:rsid w:val="00533DF4"/>
    <w:rsid w:val="00554EFA"/>
    <w:rsid w:val="00576F49"/>
    <w:rsid w:val="00593CE1"/>
    <w:rsid w:val="005A00D5"/>
    <w:rsid w:val="005A441F"/>
    <w:rsid w:val="005C4B02"/>
    <w:rsid w:val="005D2777"/>
    <w:rsid w:val="005D6DB7"/>
    <w:rsid w:val="005F4265"/>
    <w:rsid w:val="005F4A6B"/>
    <w:rsid w:val="005F5263"/>
    <w:rsid w:val="005F6A30"/>
    <w:rsid w:val="00625613"/>
    <w:rsid w:val="006271BA"/>
    <w:rsid w:val="00644E36"/>
    <w:rsid w:val="0065225F"/>
    <w:rsid w:val="00655083"/>
    <w:rsid w:val="00666780"/>
    <w:rsid w:val="00690FE2"/>
    <w:rsid w:val="00697FD7"/>
    <w:rsid w:val="006C1739"/>
    <w:rsid w:val="006E204F"/>
    <w:rsid w:val="006F1464"/>
    <w:rsid w:val="00713120"/>
    <w:rsid w:val="007231BB"/>
    <w:rsid w:val="00725845"/>
    <w:rsid w:val="007443F9"/>
    <w:rsid w:val="0075311A"/>
    <w:rsid w:val="007668AB"/>
    <w:rsid w:val="00766DEB"/>
    <w:rsid w:val="00793DEF"/>
    <w:rsid w:val="0079603F"/>
    <w:rsid w:val="007A1EA5"/>
    <w:rsid w:val="007E2FC2"/>
    <w:rsid w:val="007E6C81"/>
    <w:rsid w:val="007F05BD"/>
    <w:rsid w:val="007F6523"/>
    <w:rsid w:val="0083369A"/>
    <w:rsid w:val="00837F6B"/>
    <w:rsid w:val="00855F34"/>
    <w:rsid w:val="0089307B"/>
    <w:rsid w:val="008A124D"/>
    <w:rsid w:val="008A3748"/>
    <w:rsid w:val="008C4193"/>
    <w:rsid w:val="00905483"/>
    <w:rsid w:val="00941FCB"/>
    <w:rsid w:val="00943398"/>
    <w:rsid w:val="009678B4"/>
    <w:rsid w:val="00976155"/>
    <w:rsid w:val="0098451C"/>
    <w:rsid w:val="009A2F3F"/>
    <w:rsid w:val="009B3E10"/>
    <w:rsid w:val="009B556A"/>
    <w:rsid w:val="009E7E5C"/>
    <w:rsid w:val="00A14ED9"/>
    <w:rsid w:val="00A23D24"/>
    <w:rsid w:val="00A36116"/>
    <w:rsid w:val="00A5230C"/>
    <w:rsid w:val="00A61A5E"/>
    <w:rsid w:val="00A62E77"/>
    <w:rsid w:val="00AC07CB"/>
    <w:rsid w:val="00AF3DE0"/>
    <w:rsid w:val="00AF4E2E"/>
    <w:rsid w:val="00B347E0"/>
    <w:rsid w:val="00B35F82"/>
    <w:rsid w:val="00B426B7"/>
    <w:rsid w:val="00B84C75"/>
    <w:rsid w:val="00BC66D9"/>
    <w:rsid w:val="00BD4EF7"/>
    <w:rsid w:val="00C209F1"/>
    <w:rsid w:val="00C250C2"/>
    <w:rsid w:val="00C26F80"/>
    <w:rsid w:val="00C43692"/>
    <w:rsid w:val="00C65A06"/>
    <w:rsid w:val="00C81C1F"/>
    <w:rsid w:val="00C961C5"/>
    <w:rsid w:val="00CA4AE9"/>
    <w:rsid w:val="00CD0EA2"/>
    <w:rsid w:val="00CD744F"/>
    <w:rsid w:val="00D116CF"/>
    <w:rsid w:val="00D171ED"/>
    <w:rsid w:val="00D209B1"/>
    <w:rsid w:val="00D27E99"/>
    <w:rsid w:val="00D37E27"/>
    <w:rsid w:val="00D659EA"/>
    <w:rsid w:val="00D65C29"/>
    <w:rsid w:val="00D73D45"/>
    <w:rsid w:val="00D752B2"/>
    <w:rsid w:val="00D82384"/>
    <w:rsid w:val="00D9017A"/>
    <w:rsid w:val="00D97D8A"/>
    <w:rsid w:val="00DB1938"/>
    <w:rsid w:val="00DC5727"/>
    <w:rsid w:val="00E00D76"/>
    <w:rsid w:val="00E13706"/>
    <w:rsid w:val="00E16293"/>
    <w:rsid w:val="00E226D5"/>
    <w:rsid w:val="00E32CF5"/>
    <w:rsid w:val="00E3644A"/>
    <w:rsid w:val="00E55AE1"/>
    <w:rsid w:val="00E7588D"/>
    <w:rsid w:val="00EA1DE3"/>
    <w:rsid w:val="00ED4CD9"/>
    <w:rsid w:val="00F2026A"/>
    <w:rsid w:val="00F248D3"/>
    <w:rsid w:val="00F25E66"/>
    <w:rsid w:val="00F71789"/>
    <w:rsid w:val="00F77130"/>
    <w:rsid w:val="00F77B7F"/>
    <w:rsid w:val="00F83539"/>
    <w:rsid w:val="00F929EB"/>
    <w:rsid w:val="00FA2141"/>
    <w:rsid w:val="00FC21F8"/>
    <w:rsid w:val="00FC63DE"/>
    <w:rsid w:val="00FD5F75"/>
    <w:rsid w:val="00FE78EA"/>
    <w:rsid w:val="00FF1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DA51"/>
  <w15:chartTrackingRefBased/>
  <w15:docId w15:val="{5F1BE391-1F13-4E15-AC78-63B9802C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4D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D116C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link w:val="Titre3Car"/>
    <w:uiPriority w:val="9"/>
    <w:qFormat/>
    <w:rsid w:val="002D6EE9"/>
    <w:pPr>
      <w:widowControl/>
      <w:spacing w:before="100" w:beforeAutospacing="1" w:after="100" w:afterAutospacing="1"/>
      <w:outlineLvl w:val="2"/>
    </w:pPr>
    <w:rPr>
      <w:b/>
      <w:bCs/>
      <w:sz w:val="27"/>
      <w:szCs w:val="27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4F564D"/>
    <w:pPr>
      <w:ind w:left="476" w:hanging="360"/>
    </w:pPr>
  </w:style>
  <w:style w:type="character" w:customStyle="1" w:styleId="ParagraphedelisteCar">
    <w:name w:val="Paragraphe de liste Car"/>
    <w:link w:val="Paragraphedeliste"/>
    <w:uiPriority w:val="34"/>
    <w:locked/>
    <w:rsid w:val="004F564D"/>
    <w:rPr>
      <w:rFonts w:ascii="Times New Roman" w:eastAsia="Times New Roman" w:hAnsi="Times New Roman" w:cs="Times New Roman"/>
      <w:lang w:val="en-US"/>
    </w:rPr>
  </w:style>
  <w:style w:type="table" w:styleId="Grilledutableau">
    <w:name w:val="Table Grid"/>
    <w:basedOn w:val="TableauNormal"/>
    <w:uiPriority w:val="39"/>
    <w:rsid w:val="004F564D"/>
    <w:pPr>
      <w:spacing w:after="0" w:line="240" w:lineRule="auto"/>
    </w:pPr>
    <w:rPr>
      <w:lang w:val="fr-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sdetexte">
    <w:name w:val="Body Text"/>
    <w:basedOn w:val="Normal"/>
    <w:link w:val="CorpsdetexteCar"/>
    <w:uiPriority w:val="1"/>
    <w:qFormat/>
    <w:rsid w:val="00024168"/>
    <w:rPr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024168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Titre3Car">
    <w:name w:val="Titre 3 Car"/>
    <w:basedOn w:val="Policepardfaut"/>
    <w:link w:val="Titre3"/>
    <w:uiPriority w:val="9"/>
    <w:rsid w:val="002D6EE9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FC63DE"/>
    <w:pPr>
      <w:widowControl/>
      <w:spacing w:before="100" w:beforeAutospacing="1" w:after="100" w:afterAutospacing="1"/>
    </w:pPr>
    <w:rPr>
      <w:sz w:val="24"/>
      <w:szCs w:val="24"/>
      <w:lang w:val="fr-FR" w:eastAsia="fr-FR"/>
    </w:rPr>
  </w:style>
  <w:style w:type="character" w:styleId="lev">
    <w:name w:val="Strong"/>
    <w:basedOn w:val="Policepardfaut"/>
    <w:uiPriority w:val="22"/>
    <w:qFormat/>
    <w:rsid w:val="00FC63DE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semiHidden/>
    <w:rsid w:val="00D116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/>
    </w:rPr>
  </w:style>
  <w:style w:type="character" w:styleId="Lienhypertexte">
    <w:name w:val="Hyperlink"/>
    <w:basedOn w:val="Policepardfaut"/>
    <w:uiPriority w:val="99"/>
    <w:semiHidden/>
    <w:unhideWhenUsed/>
    <w:rsid w:val="00766DEB"/>
    <w:rPr>
      <w:color w:val="0563C1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36678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36678"/>
    <w:rPr>
      <w:rFonts w:ascii="Segoe UI" w:eastAsia="Times New Roman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04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4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94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7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72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7865</TotalTime>
  <Pages>1</Pages>
  <Words>1116</Words>
  <Characters>6138</Characters>
  <Application>Microsoft Office Word</Application>
  <DocSecurity>0</DocSecurity>
  <Lines>51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El Hajir</dc:creator>
  <cp:keywords/>
  <dc:description/>
  <cp:lastModifiedBy>hp</cp:lastModifiedBy>
  <cp:revision>146</cp:revision>
  <cp:lastPrinted>2022-03-04T08:40:00Z</cp:lastPrinted>
  <dcterms:created xsi:type="dcterms:W3CDTF">2021-10-26T07:34:00Z</dcterms:created>
  <dcterms:modified xsi:type="dcterms:W3CDTF">2023-05-31T00:14:00Z</dcterms:modified>
</cp:coreProperties>
</file>